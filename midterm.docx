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7A9B2" w14:textId="1DA9F4B4" w:rsidR="00EB6295" w:rsidRPr="001E3D53" w:rsidRDefault="007035ED" w:rsidP="00B036CB">
      <w:pPr>
        <w:pStyle w:val="Heading1"/>
        <w:jc w:val="center"/>
        <w:rPr>
          <w:b/>
          <w:bCs/>
          <w:lang w:eastAsia="en-CA"/>
        </w:rPr>
      </w:pPr>
      <w:r w:rsidRPr="001E3D53">
        <w:rPr>
          <w:b/>
          <w:bCs/>
          <w:lang w:eastAsia="en-CA"/>
        </w:rPr>
        <w:t xml:space="preserve">Midterm </w:t>
      </w:r>
      <w:r w:rsidR="00F60965" w:rsidRPr="001E3D53">
        <w:rPr>
          <w:b/>
          <w:bCs/>
          <w:lang w:eastAsia="en-CA"/>
        </w:rPr>
        <w:t>Test 1</w:t>
      </w:r>
    </w:p>
    <w:p w14:paraId="19A60E6C" w14:textId="77777777" w:rsidR="00EB6295" w:rsidRPr="001E3D53" w:rsidRDefault="00EB6295" w:rsidP="00B036CB">
      <w:pPr>
        <w:pStyle w:val="Heading1"/>
        <w:jc w:val="center"/>
        <w:rPr>
          <w:b/>
          <w:bCs/>
          <w:lang w:eastAsia="en-CA"/>
        </w:rPr>
      </w:pPr>
      <w:r w:rsidRPr="001E3D53">
        <w:rPr>
          <w:b/>
          <w:bCs/>
          <w:lang w:eastAsia="en-CA"/>
        </w:rPr>
        <w:t>Seneca College of Applied Arts and Technology</w:t>
      </w:r>
    </w:p>
    <w:p w14:paraId="12840959" w14:textId="55303934" w:rsidR="00EB6295" w:rsidRPr="001E3D53" w:rsidRDefault="00EB6295" w:rsidP="00B036CB">
      <w:pPr>
        <w:pStyle w:val="Heading1"/>
        <w:jc w:val="center"/>
        <w:rPr>
          <w:b/>
          <w:bCs/>
          <w:lang w:eastAsia="en-CA"/>
        </w:rPr>
      </w:pPr>
      <w:r w:rsidRPr="001E3D53">
        <w:rPr>
          <w:b/>
          <w:bCs/>
          <w:lang w:eastAsia="en-CA"/>
        </w:rPr>
        <w:t>School of Information and Communications Technology</w:t>
      </w:r>
    </w:p>
    <w:p w14:paraId="2EEB6256" w14:textId="77777777" w:rsidR="007035ED" w:rsidRDefault="007035ED" w:rsidP="00657B1A">
      <w:pPr>
        <w:rPr>
          <w:lang w:eastAsia="en-CA"/>
        </w:rPr>
      </w:pPr>
    </w:p>
    <w:p w14:paraId="21D5F924" w14:textId="77777777" w:rsidR="003B2F99" w:rsidRDefault="003B2F99" w:rsidP="00657B1A">
      <w:pPr>
        <w:rPr>
          <w:b/>
          <w:bCs/>
          <w:sz w:val="32"/>
          <w:szCs w:val="32"/>
          <w:lang w:eastAsia="en-CA"/>
        </w:rPr>
      </w:pPr>
    </w:p>
    <w:p w14:paraId="7139F0D5" w14:textId="77777777" w:rsidR="003B2F99" w:rsidRDefault="003B2F99" w:rsidP="00657B1A">
      <w:pPr>
        <w:rPr>
          <w:b/>
          <w:bCs/>
          <w:sz w:val="32"/>
          <w:szCs w:val="32"/>
          <w:lang w:eastAsia="en-CA"/>
        </w:rPr>
      </w:pPr>
    </w:p>
    <w:p w14:paraId="6E675314" w14:textId="28C38E61" w:rsidR="00EB6295" w:rsidRPr="001E3D53" w:rsidRDefault="00B036CB" w:rsidP="00657B1A">
      <w:pPr>
        <w:rPr>
          <w:sz w:val="32"/>
          <w:szCs w:val="32"/>
          <w:lang w:eastAsia="en-CA"/>
        </w:rPr>
      </w:pPr>
      <w:r w:rsidRPr="001E3D53"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4940D9" wp14:editId="5B0E2ED1">
                <wp:simplePos x="0" y="0"/>
                <wp:positionH relativeFrom="column">
                  <wp:posOffset>4472940</wp:posOffset>
                </wp:positionH>
                <wp:positionV relativeFrom="paragraph">
                  <wp:posOffset>62865</wp:posOffset>
                </wp:positionV>
                <wp:extent cx="2316480" cy="2019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8ECC" w14:textId="77777777" w:rsidR="001E3D53" w:rsidRDefault="001E3D53" w:rsidP="00B036CB">
                            <w:pPr>
                              <w:rPr>
                                <w:lang w:eastAsia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eastAsia="en-CA"/>
                              </w:rPr>
                              <w:t>NAME</w:t>
                            </w:r>
                            <w:r w:rsidR="00B036CB" w:rsidRPr="007035ED">
                              <w:rPr>
                                <w:lang w:eastAsia="en-CA"/>
                              </w:rPr>
                              <w:t>:</w:t>
                            </w:r>
                          </w:p>
                          <w:p w14:paraId="46D63AA1" w14:textId="77777777" w:rsidR="001E3D53" w:rsidRDefault="001E3D53" w:rsidP="00B036CB">
                            <w:pPr>
                              <w:rPr>
                                <w:lang w:eastAsia="en-CA"/>
                              </w:rPr>
                            </w:pPr>
                          </w:p>
                          <w:p w14:paraId="6B499981" w14:textId="23941B17" w:rsidR="00B036CB" w:rsidRPr="007035ED" w:rsidRDefault="00B036CB" w:rsidP="00B036CB">
                            <w:pPr>
                              <w:rPr>
                                <w:lang w:eastAsia="en-CA"/>
                              </w:rPr>
                            </w:pPr>
                            <w:r>
                              <w:rPr>
                                <w:lang w:eastAsia="en-CA"/>
                              </w:rPr>
                              <w:t>_________________________</w:t>
                            </w:r>
                          </w:p>
                          <w:p w14:paraId="0192DD7B" w14:textId="77777777" w:rsidR="00B036CB" w:rsidRPr="007035ED" w:rsidRDefault="00B036CB" w:rsidP="00B036CB">
                            <w:pPr>
                              <w:rPr>
                                <w:lang w:eastAsia="en-CA"/>
                              </w:rPr>
                            </w:pPr>
                            <w:r>
                              <w:rPr>
                                <w:lang w:eastAsia="en-CA"/>
                              </w:rPr>
                              <w:t xml:space="preserve"> </w:t>
                            </w:r>
                          </w:p>
                          <w:p w14:paraId="2C47A5D8" w14:textId="4507BB4A" w:rsidR="001E3D53" w:rsidRDefault="001E3D53" w:rsidP="00B036CB">
                            <w:pPr>
                              <w:rPr>
                                <w:lang w:eastAsia="en-CA"/>
                              </w:rPr>
                            </w:pPr>
                            <w:r w:rsidRPr="001E3D53">
                              <w:rPr>
                                <w:b/>
                                <w:bCs/>
                                <w:sz w:val="28"/>
                                <w:szCs w:val="28"/>
                                <w:lang w:eastAsia="en-CA"/>
                              </w:rPr>
                              <w:t>STUDENT NUMBER</w:t>
                            </w:r>
                            <w:r w:rsidR="00B036CB">
                              <w:rPr>
                                <w:lang w:eastAsia="en-CA"/>
                              </w:rPr>
                              <w:t>:</w:t>
                            </w:r>
                          </w:p>
                          <w:p w14:paraId="74BC6F4F" w14:textId="77777777" w:rsidR="001E3D53" w:rsidRDefault="001E3D53" w:rsidP="00B036CB">
                            <w:pPr>
                              <w:rPr>
                                <w:lang w:eastAsia="en-CA"/>
                              </w:rPr>
                            </w:pPr>
                          </w:p>
                          <w:p w14:paraId="7A4775A5" w14:textId="7C071A8A" w:rsidR="00B036CB" w:rsidRPr="007035ED" w:rsidRDefault="00B036CB" w:rsidP="00B036CB">
                            <w:pPr>
                              <w:rPr>
                                <w:lang w:eastAsia="en-CA"/>
                              </w:rPr>
                            </w:pPr>
                            <w:r>
                              <w:rPr>
                                <w:lang w:eastAsia="en-CA"/>
                              </w:rPr>
                              <w:t>_________________________</w:t>
                            </w:r>
                          </w:p>
                          <w:p w14:paraId="22794377" w14:textId="77777777" w:rsidR="00B036CB" w:rsidRPr="007035ED" w:rsidRDefault="00B036CB" w:rsidP="00B036CB">
                            <w:pPr>
                              <w:rPr>
                                <w:lang w:eastAsia="en-CA"/>
                              </w:rPr>
                            </w:pPr>
                          </w:p>
                          <w:p w14:paraId="750B9E35" w14:textId="120C3B43" w:rsidR="00B036CB" w:rsidRPr="00B036CB" w:rsidRDefault="00B036CB" w:rsidP="00B036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B2F99">
                              <w:rPr>
                                <w:b/>
                                <w:bCs/>
                                <w:lang w:eastAsia="en-CA"/>
                              </w:rPr>
                              <w:t>Grade</w:t>
                            </w:r>
                            <w:r w:rsidRPr="007035ED">
                              <w:rPr>
                                <w:lang w:eastAsia="en-CA"/>
                              </w:rPr>
                              <w:t>:</w:t>
                            </w:r>
                            <w:r>
                              <w:rPr>
                                <w:lang w:eastAsia="en-CA"/>
                              </w:rPr>
                              <w:t xml:space="preserve">                   </w:t>
                            </w:r>
                            <w:r w:rsidRPr="003B2F99">
                              <w:rPr>
                                <w:sz w:val="56"/>
                                <w:szCs w:val="56"/>
                                <w:lang w:eastAsia="en-CA"/>
                              </w:rPr>
                              <w:t>/</w:t>
                            </w:r>
                            <w:r w:rsidR="003B2F99">
                              <w:rPr>
                                <w:sz w:val="40"/>
                                <w:szCs w:val="40"/>
                                <w:lang w:eastAsia="en-CA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4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2pt;margin-top:4.95pt;width:182.4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QlJA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">
                <v:textbox>
                  <w:txbxContent>
                    <w:p w14:paraId="2B758ECC" w14:textId="77777777" w:rsidR="001E3D53" w:rsidRDefault="001E3D53" w:rsidP="00B036CB">
                      <w:pPr>
                        <w:rPr>
                          <w:lang w:eastAsia="en-C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eastAsia="en-CA"/>
                        </w:rPr>
                        <w:t>NAME</w:t>
                      </w:r>
                      <w:r w:rsidR="00B036CB" w:rsidRPr="007035ED">
                        <w:rPr>
                          <w:lang w:eastAsia="en-CA"/>
                        </w:rPr>
                        <w:t>:</w:t>
                      </w:r>
                    </w:p>
                    <w:p w14:paraId="46D63AA1" w14:textId="77777777" w:rsidR="001E3D53" w:rsidRDefault="001E3D53" w:rsidP="00B036CB">
                      <w:pPr>
                        <w:rPr>
                          <w:lang w:eastAsia="en-CA"/>
                        </w:rPr>
                      </w:pPr>
                    </w:p>
                    <w:p w14:paraId="6B499981" w14:textId="23941B17" w:rsidR="00B036CB" w:rsidRPr="007035ED" w:rsidRDefault="00B036CB" w:rsidP="00B036CB">
                      <w:pPr>
                        <w:rPr>
                          <w:lang w:eastAsia="en-CA"/>
                        </w:rPr>
                      </w:pPr>
                      <w:r>
                        <w:rPr>
                          <w:lang w:eastAsia="en-CA"/>
                        </w:rPr>
                        <w:t>_________________________</w:t>
                      </w:r>
                    </w:p>
                    <w:p w14:paraId="0192DD7B" w14:textId="77777777" w:rsidR="00B036CB" w:rsidRPr="007035ED" w:rsidRDefault="00B036CB" w:rsidP="00B036CB">
                      <w:pPr>
                        <w:rPr>
                          <w:lang w:eastAsia="en-CA"/>
                        </w:rPr>
                      </w:pPr>
                      <w:r>
                        <w:rPr>
                          <w:lang w:eastAsia="en-CA"/>
                        </w:rPr>
                        <w:t xml:space="preserve"> </w:t>
                      </w:r>
                    </w:p>
                    <w:p w14:paraId="2C47A5D8" w14:textId="4507BB4A" w:rsidR="001E3D53" w:rsidRDefault="001E3D53" w:rsidP="00B036CB">
                      <w:pPr>
                        <w:rPr>
                          <w:lang w:eastAsia="en-CA"/>
                        </w:rPr>
                      </w:pPr>
                      <w:r w:rsidRPr="001E3D53">
                        <w:rPr>
                          <w:b/>
                          <w:bCs/>
                          <w:sz w:val="28"/>
                          <w:szCs w:val="28"/>
                          <w:lang w:eastAsia="en-CA"/>
                        </w:rPr>
                        <w:t>STUDENT NUMBER</w:t>
                      </w:r>
                      <w:r w:rsidR="00B036CB">
                        <w:rPr>
                          <w:lang w:eastAsia="en-CA"/>
                        </w:rPr>
                        <w:t>:</w:t>
                      </w:r>
                    </w:p>
                    <w:p w14:paraId="74BC6F4F" w14:textId="77777777" w:rsidR="001E3D53" w:rsidRDefault="001E3D53" w:rsidP="00B036CB">
                      <w:pPr>
                        <w:rPr>
                          <w:lang w:eastAsia="en-CA"/>
                        </w:rPr>
                      </w:pPr>
                    </w:p>
                    <w:p w14:paraId="7A4775A5" w14:textId="7C071A8A" w:rsidR="00B036CB" w:rsidRPr="007035ED" w:rsidRDefault="00B036CB" w:rsidP="00B036CB">
                      <w:pPr>
                        <w:rPr>
                          <w:lang w:eastAsia="en-CA"/>
                        </w:rPr>
                      </w:pPr>
                      <w:r>
                        <w:rPr>
                          <w:lang w:eastAsia="en-CA"/>
                        </w:rPr>
                        <w:t>_________________________</w:t>
                      </w:r>
                    </w:p>
                    <w:p w14:paraId="22794377" w14:textId="77777777" w:rsidR="00B036CB" w:rsidRPr="007035ED" w:rsidRDefault="00B036CB" w:rsidP="00B036CB">
                      <w:pPr>
                        <w:rPr>
                          <w:lang w:eastAsia="en-CA"/>
                        </w:rPr>
                      </w:pPr>
                    </w:p>
                    <w:p w14:paraId="750B9E35" w14:textId="120C3B43" w:rsidR="00B036CB" w:rsidRPr="00B036CB" w:rsidRDefault="00B036CB" w:rsidP="00B036CB">
                      <w:pPr>
                        <w:rPr>
                          <w:sz w:val="40"/>
                          <w:szCs w:val="40"/>
                        </w:rPr>
                      </w:pPr>
                      <w:r w:rsidRPr="003B2F99">
                        <w:rPr>
                          <w:b/>
                          <w:bCs/>
                          <w:lang w:eastAsia="en-CA"/>
                        </w:rPr>
                        <w:t>Grade</w:t>
                      </w:r>
                      <w:r w:rsidRPr="007035ED">
                        <w:rPr>
                          <w:lang w:eastAsia="en-CA"/>
                        </w:rPr>
                        <w:t>:</w:t>
                      </w:r>
                      <w:r>
                        <w:rPr>
                          <w:lang w:eastAsia="en-CA"/>
                        </w:rPr>
                        <w:t xml:space="preserve">                   </w:t>
                      </w:r>
                      <w:r w:rsidRPr="003B2F99">
                        <w:rPr>
                          <w:sz w:val="56"/>
                          <w:szCs w:val="56"/>
                          <w:lang w:eastAsia="en-CA"/>
                        </w:rPr>
                        <w:t>/</w:t>
                      </w:r>
                      <w:r w:rsidR="003B2F99">
                        <w:rPr>
                          <w:sz w:val="40"/>
                          <w:szCs w:val="40"/>
                          <w:lang w:eastAsia="en-CA"/>
                        </w:rPr>
                        <w:t>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295" w:rsidRPr="001E3D53">
        <w:rPr>
          <w:b/>
          <w:bCs/>
          <w:sz w:val="32"/>
          <w:szCs w:val="32"/>
          <w:lang w:eastAsia="en-CA"/>
        </w:rPr>
        <w:t>SUBJECT CODE</w:t>
      </w:r>
      <w:r w:rsidR="00EB6295" w:rsidRPr="001E3D53">
        <w:rPr>
          <w:sz w:val="32"/>
          <w:szCs w:val="32"/>
          <w:lang w:eastAsia="en-CA"/>
        </w:rPr>
        <w:t>: DBS201-S</w:t>
      </w:r>
      <w:r w:rsidR="007035ED" w:rsidRPr="001E3D53">
        <w:rPr>
          <w:sz w:val="32"/>
          <w:szCs w:val="32"/>
          <w:lang w:eastAsia="en-CA"/>
        </w:rPr>
        <w:t>CD</w:t>
      </w:r>
      <w:r w:rsidR="001E3D53" w:rsidRPr="001E3D53">
        <w:rPr>
          <w:sz w:val="32"/>
          <w:szCs w:val="32"/>
          <w:lang w:eastAsia="en-CA"/>
        </w:rPr>
        <w:br/>
      </w:r>
    </w:p>
    <w:p w14:paraId="6407ECB6" w14:textId="637C7ED0" w:rsidR="001E3D53" w:rsidRDefault="00EB6295" w:rsidP="00657B1A">
      <w:pPr>
        <w:rPr>
          <w:sz w:val="32"/>
          <w:szCs w:val="32"/>
          <w:lang w:eastAsia="en-CA"/>
        </w:rPr>
      </w:pPr>
      <w:r w:rsidRPr="001E3D53">
        <w:rPr>
          <w:b/>
          <w:bCs/>
          <w:sz w:val="32"/>
          <w:szCs w:val="32"/>
          <w:lang w:eastAsia="en-CA"/>
        </w:rPr>
        <w:t>TEST DATE</w:t>
      </w:r>
      <w:r w:rsidRPr="001E3D53">
        <w:rPr>
          <w:sz w:val="32"/>
          <w:szCs w:val="32"/>
          <w:lang w:eastAsia="en-CA"/>
        </w:rPr>
        <w:t xml:space="preserve">: </w:t>
      </w:r>
      <w:r w:rsidR="007035ED" w:rsidRPr="001E3D53">
        <w:rPr>
          <w:sz w:val="32"/>
          <w:szCs w:val="32"/>
          <w:lang w:eastAsia="en-CA"/>
        </w:rPr>
        <w:t>October</w:t>
      </w:r>
      <w:r w:rsidRPr="001E3D53">
        <w:rPr>
          <w:sz w:val="32"/>
          <w:szCs w:val="32"/>
          <w:lang w:eastAsia="en-CA"/>
        </w:rPr>
        <w:t xml:space="preserve"> 201</w:t>
      </w:r>
      <w:r w:rsidR="007035ED" w:rsidRPr="001E3D53">
        <w:rPr>
          <w:sz w:val="32"/>
          <w:szCs w:val="32"/>
          <w:lang w:eastAsia="en-CA"/>
        </w:rPr>
        <w:t>9</w:t>
      </w:r>
    </w:p>
    <w:p w14:paraId="3A19DAEA" w14:textId="0CF00553" w:rsidR="001E3D53" w:rsidRDefault="001E3D53" w:rsidP="00657B1A">
      <w:pPr>
        <w:rPr>
          <w:sz w:val="32"/>
          <w:szCs w:val="32"/>
          <w:lang w:eastAsia="en-CA"/>
        </w:rPr>
      </w:pPr>
    </w:p>
    <w:p w14:paraId="6F08EB1C" w14:textId="7D1A6038" w:rsidR="001E3D53" w:rsidRPr="001E3D53" w:rsidRDefault="001E3D53" w:rsidP="00657B1A">
      <w:pPr>
        <w:rPr>
          <w:sz w:val="32"/>
          <w:szCs w:val="32"/>
          <w:lang w:eastAsia="en-CA"/>
        </w:rPr>
      </w:pPr>
      <w:r w:rsidRPr="001E3D53">
        <w:rPr>
          <w:b/>
          <w:bCs/>
          <w:sz w:val="32"/>
          <w:szCs w:val="32"/>
          <w:lang w:eastAsia="en-CA"/>
        </w:rPr>
        <w:t>TIME ALOTTED</w:t>
      </w:r>
      <w:r>
        <w:rPr>
          <w:sz w:val="32"/>
          <w:szCs w:val="32"/>
          <w:lang w:eastAsia="en-CA"/>
        </w:rPr>
        <w:t>: 1hr 35 minutes</w:t>
      </w:r>
    </w:p>
    <w:p w14:paraId="1D4739A4" w14:textId="0F15B272" w:rsidR="007035ED" w:rsidRPr="007035ED" w:rsidRDefault="007035ED" w:rsidP="00657B1A">
      <w:pPr>
        <w:rPr>
          <w:lang w:eastAsia="en-CA"/>
        </w:rPr>
      </w:pPr>
    </w:p>
    <w:p w14:paraId="3D94E71A" w14:textId="77777777" w:rsidR="00B036CB" w:rsidRDefault="00B036CB" w:rsidP="00657B1A">
      <w:pPr>
        <w:rPr>
          <w:lang w:eastAsia="en-CA"/>
        </w:rPr>
      </w:pPr>
    </w:p>
    <w:p w14:paraId="0AFEE698" w14:textId="77777777" w:rsidR="00B036CB" w:rsidRDefault="00B036CB" w:rsidP="00657B1A">
      <w:pPr>
        <w:rPr>
          <w:lang w:eastAsia="en-CA"/>
        </w:rPr>
      </w:pPr>
    </w:p>
    <w:p w14:paraId="2A534117" w14:textId="77777777" w:rsidR="00B036CB" w:rsidRDefault="00B036CB" w:rsidP="00657B1A">
      <w:pPr>
        <w:rPr>
          <w:lang w:eastAsia="en-CA"/>
        </w:rPr>
      </w:pPr>
    </w:p>
    <w:p w14:paraId="0CF37138" w14:textId="77777777" w:rsidR="00B036CB" w:rsidRDefault="00B036CB" w:rsidP="00657B1A">
      <w:pPr>
        <w:rPr>
          <w:lang w:eastAsia="en-CA"/>
        </w:rPr>
      </w:pPr>
    </w:p>
    <w:p w14:paraId="47B39F41" w14:textId="77777777" w:rsidR="00B036CB" w:rsidRDefault="00B036CB" w:rsidP="00657B1A">
      <w:pPr>
        <w:rPr>
          <w:lang w:eastAsia="en-CA"/>
        </w:rPr>
      </w:pPr>
    </w:p>
    <w:p w14:paraId="3EC66C45" w14:textId="77777777" w:rsidR="00B036CB" w:rsidRDefault="00B036CB" w:rsidP="00657B1A">
      <w:pPr>
        <w:rPr>
          <w:lang w:eastAsia="en-CA"/>
        </w:rPr>
      </w:pPr>
    </w:p>
    <w:p w14:paraId="37BC8AA2" w14:textId="2FC8A09D" w:rsidR="00EB6295" w:rsidRPr="007035ED" w:rsidRDefault="007035ED" w:rsidP="00B036CB">
      <w:pPr>
        <w:pStyle w:val="Heading2"/>
        <w:rPr>
          <w:rFonts w:cstheme="majorHAnsi"/>
          <w:sz w:val="28"/>
          <w:szCs w:val="28"/>
          <w:lang w:eastAsia="en-CA"/>
        </w:rPr>
      </w:pPr>
      <w:r>
        <w:rPr>
          <w:lang w:eastAsia="en-CA"/>
        </w:rPr>
        <w:t xml:space="preserve"> </w:t>
      </w:r>
      <w:r w:rsidR="00EB6295" w:rsidRPr="007035ED">
        <w:rPr>
          <w:rStyle w:val="Heading2Char"/>
        </w:rPr>
        <w:t>QUESTIONS</w:t>
      </w:r>
      <w:r w:rsidR="00EB6295" w:rsidRPr="007035ED">
        <w:rPr>
          <w:rFonts w:cstheme="majorHAnsi"/>
          <w:sz w:val="28"/>
          <w:szCs w:val="28"/>
          <w:lang w:eastAsia="en-CA"/>
        </w:rPr>
        <w:t>:</w:t>
      </w:r>
    </w:p>
    <w:p w14:paraId="19CCE0EA" w14:textId="02AB1A5C" w:rsidR="007035ED" w:rsidRPr="007035ED" w:rsidRDefault="007628FA" w:rsidP="00657B1A">
      <w:pPr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047CE" wp14:editId="45101488">
                <wp:simplePos x="0" y="0"/>
                <wp:positionH relativeFrom="column">
                  <wp:posOffset>5417820</wp:posOffset>
                </wp:positionH>
                <wp:positionV relativeFrom="paragraph">
                  <wp:posOffset>90170</wp:posOffset>
                </wp:positionV>
                <wp:extent cx="472440" cy="1404620"/>
                <wp:effectExtent l="0" t="0" r="2286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22F2" w14:textId="7EC11829" w:rsidR="001E3D53" w:rsidRPr="007628FA" w:rsidRDefault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047CE" id="_x0000_s1027" type="#_x0000_t202" style="position:absolute;margin-left:426.6pt;margin-top:7.1pt;width:3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">
                <v:textbox style="mso-fit-shape-to-text:t">
                  <w:txbxContent>
                    <w:p w14:paraId="2F4122F2" w14:textId="7EC11829" w:rsidR="001E3D53" w:rsidRPr="007628FA" w:rsidRDefault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89E3A" w14:textId="68F49931" w:rsidR="004863AE" w:rsidRDefault="007628FA" w:rsidP="007628FA">
      <w:pPr>
        <w:spacing w:after="240"/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D1BDF0" wp14:editId="687C8EFF">
                <wp:simplePos x="0" y="0"/>
                <wp:positionH relativeFrom="column">
                  <wp:posOffset>5417820</wp:posOffset>
                </wp:positionH>
                <wp:positionV relativeFrom="paragraph">
                  <wp:posOffset>251460</wp:posOffset>
                </wp:positionV>
                <wp:extent cx="472440" cy="1404620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2E3B" w14:textId="77777777" w:rsidR="007628FA" w:rsidRPr="007628FA" w:rsidRDefault="007628FA" w:rsidP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1BDF0" id="_x0000_s1028" type="#_x0000_t202" style="position:absolute;margin-left:426.6pt;margin-top:19.8pt;width:37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">
                <v:textbox style="mso-fit-shape-to-text:t">
                  <w:txbxContent>
                    <w:p w14:paraId="6ED52E3B" w14:textId="77777777" w:rsidR="007628FA" w:rsidRPr="007628FA" w:rsidRDefault="007628FA" w:rsidP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295" w:rsidRPr="007035ED">
        <w:rPr>
          <w:lang w:eastAsia="en-CA"/>
        </w:rPr>
        <w:t>PART A (</w:t>
      </w:r>
      <w:r w:rsidR="004863AE">
        <w:rPr>
          <w:lang w:eastAsia="en-CA"/>
        </w:rPr>
        <w:t>30</w:t>
      </w:r>
      <w:r w:rsidR="00EB6295" w:rsidRPr="007035ED">
        <w:rPr>
          <w:lang w:eastAsia="en-CA"/>
        </w:rPr>
        <w:t xml:space="preserve"> Marks)</w:t>
      </w:r>
      <w:r w:rsidR="00EB6295" w:rsidRPr="007035ED">
        <w:rPr>
          <w:lang w:eastAsia="en-CA"/>
        </w:rPr>
        <w:tab/>
        <w:t xml:space="preserve">Multiple Choice </w:t>
      </w:r>
      <w:r w:rsidR="001E3D53">
        <w:rPr>
          <w:lang w:eastAsia="en-CA"/>
        </w:rPr>
        <w:tab/>
      </w:r>
      <w:r w:rsidR="001E3D53">
        <w:rPr>
          <w:lang w:eastAsia="en-CA"/>
        </w:rPr>
        <w:tab/>
      </w:r>
      <w:r w:rsidR="001E3D53">
        <w:rPr>
          <w:lang w:eastAsia="en-CA"/>
        </w:rPr>
        <w:tab/>
      </w:r>
      <w:r w:rsidR="001E3D53">
        <w:rPr>
          <w:lang w:eastAsia="en-CA"/>
        </w:rPr>
        <w:tab/>
        <w:t>(est. 30 minutes)</w:t>
      </w:r>
    </w:p>
    <w:p w14:paraId="571F48E9" w14:textId="1C57878C" w:rsidR="00EB6295" w:rsidRPr="007035ED" w:rsidRDefault="007628FA" w:rsidP="007628FA">
      <w:pPr>
        <w:spacing w:after="240"/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682185" wp14:editId="06731108">
                <wp:simplePos x="0" y="0"/>
                <wp:positionH relativeFrom="column">
                  <wp:posOffset>5417820</wp:posOffset>
                </wp:positionH>
                <wp:positionV relativeFrom="paragraph">
                  <wp:posOffset>258445</wp:posOffset>
                </wp:positionV>
                <wp:extent cx="472440" cy="1404620"/>
                <wp:effectExtent l="0" t="0" r="22860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511F" w14:textId="77777777" w:rsidR="007628FA" w:rsidRPr="007628FA" w:rsidRDefault="007628FA" w:rsidP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82185" id="_x0000_s1029" type="#_x0000_t202" style="position:absolute;margin-left:426.6pt;margin-top:20.35pt;width:3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">
                <v:textbox style="mso-fit-shape-to-text:t">
                  <w:txbxContent>
                    <w:p w14:paraId="6973511F" w14:textId="77777777" w:rsidR="007628FA" w:rsidRPr="007628FA" w:rsidRDefault="007628FA" w:rsidP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3AE">
        <w:rPr>
          <w:lang w:eastAsia="en-CA"/>
        </w:rPr>
        <w:t>PART B (1</w:t>
      </w:r>
      <w:r w:rsidR="00D92C45">
        <w:rPr>
          <w:lang w:eastAsia="en-CA"/>
        </w:rPr>
        <w:t>4</w:t>
      </w:r>
      <w:r w:rsidR="004863AE">
        <w:rPr>
          <w:lang w:eastAsia="en-CA"/>
        </w:rPr>
        <w:t xml:space="preserve"> Marks)</w:t>
      </w:r>
      <w:r w:rsidR="004863AE">
        <w:rPr>
          <w:lang w:eastAsia="en-CA"/>
        </w:rPr>
        <w:tab/>
      </w:r>
      <w:r w:rsidR="00EB6295" w:rsidRPr="007035ED">
        <w:rPr>
          <w:lang w:eastAsia="en-CA"/>
        </w:rPr>
        <w:t>Interview (short answer) questions</w:t>
      </w:r>
      <w:r w:rsidR="001E3D53">
        <w:rPr>
          <w:lang w:eastAsia="en-CA"/>
        </w:rPr>
        <w:tab/>
      </w:r>
      <w:r w:rsidR="001E3D53">
        <w:rPr>
          <w:lang w:eastAsia="en-CA"/>
        </w:rPr>
        <w:tab/>
        <w:t>(est. 15 minutes)</w:t>
      </w:r>
    </w:p>
    <w:p w14:paraId="663CE73D" w14:textId="24D895D9" w:rsidR="00EB6295" w:rsidRPr="007035ED" w:rsidRDefault="00EB6295" w:rsidP="007628FA">
      <w:pPr>
        <w:spacing w:after="240"/>
        <w:rPr>
          <w:lang w:eastAsia="en-CA"/>
        </w:rPr>
      </w:pPr>
      <w:r w:rsidRPr="007035ED">
        <w:rPr>
          <w:lang w:eastAsia="en-CA"/>
        </w:rPr>
        <w:t xml:space="preserve">PART </w:t>
      </w:r>
      <w:r w:rsidR="004863AE">
        <w:rPr>
          <w:lang w:eastAsia="en-CA"/>
        </w:rPr>
        <w:t>C</w:t>
      </w:r>
      <w:r w:rsidRPr="007035ED">
        <w:rPr>
          <w:lang w:eastAsia="en-CA"/>
        </w:rPr>
        <w:t xml:space="preserve"> (</w:t>
      </w:r>
      <w:r w:rsidR="005840F7">
        <w:rPr>
          <w:lang w:eastAsia="en-CA"/>
        </w:rPr>
        <w:t>4</w:t>
      </w:r>
      <w:r w:rsidR="004863AE">
        <w:rPr>
          <w:lang w:eastAsia="en-CA"/>
        </w:rPr>
        <w:t>4</w:t>
      </w:r>
      <w:r w:rsidRPr="007035ED">
        <w:rPr>
          <w:lang w:eastAsia="en-CA"/>
        </w:rPr>
        <w:t xml:space="preserve"> Marks)</w:t>
      </w:r>
      <w:r w:rsidRPr="007035ED">
        <w:rPr>
          <w:lang w:eastAsia="en-CA"/>
        </w:rPr>
        <w:tab/>
      </w:r>
      <w:r w:rsidRPr="007035ED">
        <w:t>SQL Statements</w:t>
      </w:r>
      <w:r w:rsidR="001E3D53">
        <w:tab/>
      </w:r>
      <w:r w:rsidR="001E3D53">
        <w:tab/>
      </w:r>
      <w:r w:rsidR="001E3D53">
        <w:tab/>
      </w:r>
      <w:r w:rsidR="001E3D53">
        <w:tab/>
        <w:t>(est. 50 minutes)</w:t>
      </w:r>
    </w:p>
    <w:p w14:paraId="497FEBC5" w14:textId="77777777" w:rsidR="00EB6295" w:rsidRPr="007035ED" w:rsidRDefault="00EB6295" w:rsidP="00657B1A">
      <w:pPr>
        <w:rPr>
          <w:lang w:eastAsia="en-CA"/>
        </w:rPr>
      </w:pPr>
    </w:p>
    <w:p w14:paraId="4B84D1E3" w14:textId="49DBDE42" w:rsidR="00EB6295" w:rsidRPr="007035ED" w:rsidRDefault="00EB6295" w:rsidP="00657B1A">
      <w:pPr>
        <w:rPr>
          <w:lang w:eastAsia="en-CA"/>
        </w:rPr>
      </w:pPr>
      <w:r w:rsidRPr="007035ED">
        <w:rPr>
          <w:lang w:eastAsia="en-CA"/>
        </w:rPr>
        <w:t>TOTAL MARKS</w:t>
      </w:r>
      <w:r w:rsidRPr="007035ED">
        <w:rPr>
          <w:lang w:eastAsia="en-CA"/>
        </w:rPr>
        <w:tab/>
      </w:r>
      <w:r w:rsidR="003B2F99">
        <w:rPr>
          <w:lang w:eastAsia="en-CA"/>
        </w:rPr>
        <w:t>88</w:t>
      </w:r>
    </w:p>
    <w:p w14:paraId="4174CBD4" w14:textId="77777777" w:rsidR="00EB6295" w:rsidRPr="007035ED" w:rsidRDefault="00EB6295" w:rsidP="00657B1A">
      <w:pPr>
        <w:rPr>
          <w:lang w:eastAsia="en-CA"/>
        </w:rPr>
      </w:pPr>
    </w:p>
    <w:p w14:paraId="38BC601A" w14:textId="77777777" w:rsidR="00EB6295" w:rsidRPr="007035ED" w:rsidRDefault="00EB6295" w:rsidP="00B036CB">
      <w:pPr>
        <w:pStyle w:val="Heading2"/>
      </w:pPr>
      <w:r w:rsidRPr="007035ED">
        <w:t>SPECIAL INSTRUCTIONS:</w:t>
      </w:r>
    </w:p>
    <w:p w14:paraId="2DBFA85A" w14:textId="77777777" w:rsidR="00EB6295" w:rsidRPr="007035ED" w:rsidRDefault="00EB6295" w:rsidP="00657B1A"/>
    <w:p w14:paraId="2CAA558B" w14:textId="77777777" w:rsidR="00EB6295" w:rsidRPr="007035ED" w:rsidRDefault="00EB6295" w:rsidP="00657B1A">
      <w:r w:rsidRPr="007035ED">
        <w:t xml:space="preserve">Write your answers in the spaces provided </w:t>
      </w:r>
    </w:p>
    <w:p w14:paraId="1DA08EF7" w14:textId="77777777" w:rsidR="00EB6295" w:rsidRPr="007035ED" w:rsidRDefault="00EB6295" w:rsidP="00657B1A"/>
    <w:p w14:paraId="33994890" w14:textId="3697917B" w:rsidR="00EB6295" w:rsidRDefault="00EB6295" w:rsidP="00B036CB">
      <w:pPr>
        <w:pStyle w:val="Heading2"/>
      </w:pPr>
      <w:r w:rsidRPr="007035ED">
        <w:t xml:space="preserve">SENECA </w:t>
      </w:r>
      <w:r w:rsidRPr="00B036CB">
        <w:t>COLLEGE</w:t>
      </w:r>
      <w:r w:rsidRPr="007035ED">
        <w:t xml:space="preserve"> ACADEMIC POLICY:</w:t>
      </w:r>
    </w:p>
    <w:p w14:paraId="1A8183F2" w14:textId="173C0029" w:rsidR="00EB6295" w:rsidRPr="007035ED" w:rsidRDefault="007035ED" w:rsidP="00657B1A">
      <w:r>
        <w:br/>
      </w:r>
      <w:r w:rsidR="00EB6295" w:rsidRPr="007035ED">
        <w:t>CHEATING is an offence, which will not be tolerated by the College. Such offences occur when a student violates the procedures governing the administration of examinations, tests or other means of evaluating student achievement in a subject or program.</w:t>
      </w:r>
    </w:p>
    <w:p w14:paraId="75AFA743" w14:textId="77777777" w:rsidR="00EB6295" w:rsidRPr="007035ED" w:rsidRDefault="00EB6295" w:rsidP="00657B1A"/>
    <w:p w14:paraId="42EA06D1" w14:textId="279842B0" w:rsidR="00DF3C48" w:rsidRPr="007035ED" w:rsidRDefault="00EB6295" w:rsidP="00657B1A">
      <w:r w:rsidRPr="007035ED">
        <w:t xml:space="preserve">This </w:t>
      </w:r>
      <w:r w:rsidR="007035ED">
        <w:t xml:space="preserve">test </w:t>
      </w:r>
      <w:r w:rsidRPr="007035ED">
        <w:t xml:space="preserve">includes </w:t>
      </w:r>
      <w:r w:rsidR="00C752BC" w:rsidRPr="007035ED">
        <w:t>7</w:t>
      </w:r>
      <w:r w:rsidRPr="007035ED">
        <w:t xml:space="preserve"> pages</w:t>
      </w:r>
      <w:r w:rsidR="007035ED">
        <w:t xml:space="preserve"> plus the cover page</w:t>
      </w:r>
      <w:r w:rsidRPr="007035ED">
        <w:t>.</w:t>
      </w:r>
    </w:p>
    <w:p w14:paraId="2714623C" w14:textId="77777777" w:rsidR="00DF3C48" w:rsidRPr="007035ED" w:rsidRDefault="00DF3C48" w:rsidP="00657B1A">
      <w:pPr>
        <w:rPr>
          <w:lang w:val="en-CA"/>
        </w:rPr>
      </w:pPr>
    </w:p>
    <w:p w14:paraId="54095743" w14:textId="77777777" w:rsidR="002326F1" w:rsidRDefault="00DF3C48" w:rsidP="00657B1A">
      <w:pPr>
        <w:rPr>
          <w:lang w:val="en-CA"/>
        </w:rPr>
      </w:pPr>
      <w:r>
        <w:rPr>
          <w:lang w:val="en-CA"/>
        </w:rPr>
        <w:br w:type="page"/>
      </w:r>
    </w:p>
    <w:p w14:paraId="0565796A" w14:textId="1075DB15" w:rsidR="00941BA6" w:rsidRDefault="00941BA6" w:rsidP="00657B1A">
      <w:pPr>
        <w:pStyle w:val="Heading1"/>
      </w:pPr>
      <w:r>
        <w:lastRenderedPageBreak/>
        <w:t>PART A:</w:t>
      </w:r>
      <w:r w:rsidR="001032D4">
        <w:t xml:space="preserve">   circle </w:t>
      </w:r>
      <w:r w:rsidR="001032D4" w:rsidRPr="007035ED">
        <w:t>the</w:t>
      </w:r>
      <w:r w:rsidR="001032D4">
        <w:t xml:space="preserve"> BEST answer</w:t>
      </w:r>
      <w:r w:rsidR="005D3DB0">
        <w:t xml:space="preserve"> (2 marks each</w:t>
      </w:r>
      <w:r w:rsidR="00001A1F">
        <w:t>, 30 total</w:t>
      </w:r>
      <w:r w:rsidR="005D3DB0">
        <w:t>)</w:t>
      </w:r>
    </w:p>
    <w:p w14:paraId="20EF8358" w14:textId="77777777" w:rsidR="00941BA6" w:rsidRDefault="00941BA6" w:rsidP="00657B1A">
      <w:pPr>
        <w:rPr>
          <w:lang w:val="en-CA"/>
        </w:rPr>
      </w:pPr>
    </w:p>
    <w:p w14:paraId="1F8E846A" w14:textId="4BEAE9D1" w:rsidR="00941BA6" w:rsidRPr="00657B1A" w:rsidRDefault="00941BA6" w:rsidP="00D461E7">
      <w:pPr>
        <w:pStyle w:val="Question"/>
        <w:numPr>
          <w:ilvl w:val="0"/>
          <w:numId w:val="1"/>
        </w:numPr>
        <w:rPr>
          <w:b/>
          <w:bCs/>
          <w:lang w:val="en-CA"/>
        </w:rPr>
      </w:pPr>
      <w:r w:rsidRPr="0066610C">
        <w:t>Which is the subset of SQL commands used to manipulate data in a database.</w:t>
      </w:r>
      <w:r w:rsidR="009449FE" w:rsidRPr="0066610C">
        <w:t xml:space="preserve"> </w:t>
      </w:r>
    </w:p>
    <w:p w14:paraId="397A87E3" w14:textId="193C171E" w:rsidR="00941BA6" w:rsidRPr="0066610C" w:rsidRDefault="00941BA6" w:rsidP="00A85B09">
      <w:pPr>
        <w:pStyle w:val="Options"/>
      </w:pPr>
      <w:r w:rsidRPr="0066610C">
        <w:t>Data Definition Language</w:t>
      </w:r>
      <w:r w:rsidR="001032D4">
        <w:t xml:space="preserve"> </w:t>
      </w:r>
      <w:r w:rsidRPr="0066610C">
        <w:t>(DDL)</w:t>
      </w:r>
    </w:p>
    <w:p w14:paraId="2CBBDDD7" w14:textId="314F8655" w:rsidR="00941BA6" w:rsidRPr="00805252" w:rsidRDefault="00941BA6" w:rsidP="00A85B09">
      <w:pPr>
        <w:pStyle w:val="Options"/>
        <w:rPr>
          <w:color w:val="FF0000"/>
        </w:rPr>
      </w:pPr>
      <w:r w:rsidRPr="00805252">
        <w:rPr>
          <w:color w:val="FF0000"/>
        </w:rPr>
        <w:t>Data Manipulation Language</w:t>
      </w:r>
      <w:r w:rsidR="001032D4" w:rsidRPr="00805252">
        <w:rPr>
          <w:color w:val="FF0000"/>
        </w:rPr>
        <w:t xml:space="preserve"> </w:t>
      </w:r>
      <w:r w:rsidRPr="00805252">
        <w:rPr>
          <w:color w:val="FF0000"/>
        </w:rPr>
        <w:t>(DML)</w:t>
      </w:r>
    </w:p>
    <w:p w14:paraId="3E3A5ACC" w14:textId="77777777" w:rsidR="00941BA6" w:rsidRPr="0066610C" w:rsidRDefault="00941BA6" w:rsidP="00A85B09">
      <w:pPr>
        <w:pStyle w:val="Options"/>
      </w:pPr>
      <w:r w:rsidRPr="0066610C">
        <w:t>Both of above</w:t>
      </w:r>
    </w:p>
    <w:p w14:paraId="7ECBCB19" w14:textId="3B7769D5" w:rsidR="00941BA6" w:rsidRPr="001032D4" w:rsidRDefault="00941BA6" w:rsidP="00A85B09">
      <w:pPr>
        <w:pStyle w:val="Options"/>
      </w:pPr>
      <w:r w:rsidRPr="0066610C">
        <w:t>None</w:t>
      </w:r>
      <w:r w:rsidR="001032D4">
        <w:br/>
        <w:t xml:space="preserve"> </w:t>
      </w:r>
    </w:p>
    <w:p w14:paraId="6B3B71EB" w14:textId="34D1BA01" w:rsidR="00A369A3" w:rsidRPr="0066610C" w:rsidRDefault="00A369A3" w:rsidP="00657B1A">
      <w:pPr>
        <w:pStyle w:val="Question"/>
      </w:pPr>
      <w:r w:rsidRPr="0066610C">
        <w:t>Which SQL keyword</w:t>
      </w:r>
      <w:r w:rsidR="001032D4">
        <w:t>(s)</w:t>
      </w:r>
      <w:r w:rsidRPr="0066610C">
        <w:t xml:space="preserve"> is used to sort the result-set</w:t>
      </w:r>
      <w:r w:rsidR="00931916">
        <w:t xml:space="preserve"> from Z to A</w:t>
      </w:r>
      <w:r w:rsidRPr="0066610C">
        <w:t>?</w:t>
      </w:r>
      <w:r w:rsidR="009449FE" w:rsidRPr="0066610C">
        <w:t xml:space="preserve"> </w:t>
      </w:r>
    </w:p>
    <w:p w14:paraId="3ACFC9D8" w14:textId="2B90CD83" w:rsidR="00133194" w:rsidRPr="00A85B09" w:rsidRDefault="00A369A3" w:rsidP="00D461E7">
      <w:pPr>
        <w:pStyle w:val="Options"/>
        <w:numPr>
          <w:ilvl w:val="0"/>
          <w:numId w:val="18"/>
        </w:numPr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>SORT BY</w:t>
      </w:r>
      <w:r w:rsidR="00931916" w:rsidRPr="00A85B09">
        <w:rPr>
          <w:rFonts w:ascii="Courier New" w:hAnsi="Courier New" w:cs="Courier New"/>
        </w:rPr>
        <w:t xml:space="preserve"> &lt;fieldname&gt;;</w:t>
      </w:r>
    </w:p>
    <w:p w14:paraId="05E1190D" w14:textId="6AC8F767" w:rsidR="00A369A3" w:rsidRPr="00A85B09" w:rsidRDefault="00931916" w:rsidP="00657B1A">
      <w:pPr>
        <w:pStyle w:val="Options"/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>SORT BY &lt;fieldname&gt; DESC;</w:t>
      </w:r>
    </w:p>
    <w:p w14:paraId="278ABD39" w14:textId="73BB706F" w:rsidR="00A369A3" w:rsidRPr="00805252" w:rsidRDefault="00A369A3" w:rsidP="00657B1A">
      <w:pPr>
        <w:pStyle w:val="Options"/>
        <w:rPr>
          <w:rFonts w:ascii="Courier New" w:hAnsi="Courier New" w:cs="Courier New"/>
          <w:color w:val="FF0000"/>
        </w:rPr>
      </w:pPr>
      <w:r w:rsidRPr="00805252">
        <w:rPr>
          <w:rFonts w:ascii="Courier New" w:hAnsi="Courier New" w:cs="Courier New"/>
          <w:color w:val="FF0000"/>
        </w:rPr>
        <w:t>ORDER BY</w:t>
      </w:r>
      <w:r w:rsidR="00931916" w:rsidRPr="00805252">
        <w:rPr>
          <w:rFonts w:ascii="Courier New" w:hAnsi="Courier New" w:cs="Courier New"/>
          <w:color w:val="FF0000"/>
        </w:rPr>
        <w:t xml:space="preserve"> &lt;fieldname&gt; DESC;</w:t>
      </w:r>
    </w:p>
    <w:p w14:paraId="108A01B6" w14:textId="4266CAFD" w:rsidR="00A369A3" w:rsidRPr="00931916" w:rsidRDefault="00931916" w:rsidP="00657B1A">
      <w:pPr>
        <w:pStyle w:val="Options"/>
      </w:pPr>
      <w:r w:rsidRPr="00A85B09">
        <w:rPr>
          <w:rFonts w:ascii="Courier New" w:hAnsi="Courier New" w:cs="Courier New"/>
        </w:rPr>
        <w:t>ORDER BY &lt;fieldname&gt; ASC;</w:t>
      </w:r>
      <w:r w:rsidR="001032D4" w:rsidRPr="00931916">
        <w:br/>
        <w:t xml:space="preserve"> </w:t>
      </w:r>
    </w:p>
    <w:p w14:paraId="2369182D" w14:textId="77777777" w:rsidR="001032D4" w:rsidRPr="001032D4" w:rsidRDefault="001032D4" w:rsidP="00657B1A">
      <w:pPr>
        <w:pStyle w:val="Question"/>
      </w:pPr>
      <w:r w:rsidRPr="00592055">
        <w:t>We want to find all movies which their titles include the word</w:t>
      </w:r>
      <w:r>
        <w:t xml:space="preserve"> “</w:t>
      </w:r>
      <w:r w:rsidRPr="00603456">
        <w:rPr>
          <w:b/>
        </w:rPr>
        <w:t>The</w:t>
      </w:r>
      <w:r>
        <w:t>”</w:t>
      </w:r>
      <w:r w:rsidRPr="00592055">
        <w:t>. Which of the following conditions results in the correct answer?</w:t>
      </w:r>
    </w:p>
    <w:p w14:paraId="11D13836" w14:textId="7995357A" w:rsidR="001032D4" w:rsidRPr="00A85B09" w:rsidRDefault="001032D4" w:rsidP="00D461E7">
      <w:pPr>
        <w:pStyle w:val="Options"/>
        <w:numPr>
          <w:ilvl w:val="0"/>
          <w:numId w:val="7"/>
        </w:numPr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 xml:space="preserve">WHERE 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r w:rsidRPr="00A85B09">
        <w:rPr>
          <w:rFonts w:ascii="Courier New" w:hAnsi="Courier New" w:cs="Courier New"/>
        </w:rPr>
        <w:t xml:space="preserve"> IN (‘%THE%’)</w:t>
      </w:r>
    </w:p>
    <w:p w14:paraId="22663C7F" w14:textId="3B45A344" w:rsidR="001032D4" w:rsidRPr="00A85B09" w:rsidRDefault="001032D4" w:rsidP="00657B1A">
      <w:pPr>
        <w:pStyle w:val="Options"/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 xml:space="preserve">WHERE 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r w:rsidRPr="00A85B09">
        <w:rPr>
          <w:rFonts w:ascii="Courier New" w:hAnsi="Courier New" w:cs="Courier New"/>
        </w:rPr>
        <w:t xml:space="preserve"> LIKE ‘%THE%’</w:t>
      </w:r>
    </w:p>
    <w:p w14:paraId="472B958D" w14:textId="2BF32FB9" w:rsidR="001032D4" w:rsidRPr="00805252" w:rsidRDefault="001032D4" w:rsidP="00657B1A">
      <w:pPr>
        <w:pStyle w:val="Options"/>
        <w:rPr>
          <w:rFonts w:ascii="Courier New" w:hAnsi="Courier New" w:cs="Courier New"/>
          <w:color w:val="FF0000"/>
        </w:rPr>
      </w:pPr>
      <w:r w:rsidRPr="00805252">
        <w:rPr>
          <w:rFonts w:ascii="Courier New" w:hAnsi="Courier New" w:cs="Courier New"/>
          <w:color w:val="FF0000"/>
        </w:rPr>
        <w:t>WHERE UPPER (</w:t>
      </w:r>
      <w:proofErr w:type="spellStart"/>
      <w:r w:rsidRPr="00805252">
        <w:rPr>
          <w:rFonts w:ascii="Courier New" w:hAnsi="Courier New" w:cs="Courier New"/>
          <w:color w:val="FF0000"/>
        </w:rPr>
        <w:t>movie_name</w:t>
      </w:r>
      <w:proofErr w:type="spellEnd"/>
      <w:r w:rsidRPr="00805252">
        <w:rPr>
          <w:rFonts w:ascii="Courier New" w:hAnsi="Courier New" w:cs="Courier New"/>
          <w:color w:val="FF0000"/>
        </w:rPr>
        <w:t>) LIKE '%THE%'</w:t>
      </w:r>
    </w:p>
    <w:p w14:paraId="197059F8" w14:textId="18890C6F" w:rsidR="00A369A3" w:rsidRDefault="001032D4" w:rsidP="00657B1A">
      <w:pPr>
        <w:pStyle w:val="Options"/>
      </w:pPr>
      <w:r w:rsidRPr="00A85B09">
        <w:rPr>
          <w:rFonts w:ascii="Courier New" w:hAnsi="Courier New" w:cs="Courier New"/>
        </w:rPr>
        <w:t>WHERE UPPER (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ins w:id="0" w:author="Clint MacDonald" w:date="2018-11-21T20:13:00Z">
        <w:r w:rsidRPr="00A85B09">
          <w:rPr>
            <w:rFonts w:ascii="Courier New" w:hAnsi="Courier New" w:cs="Courier New"/>
          </w:rPr>
          <w:t>)</w:t>
        </w:r>
      </w:ins>
      <w:r w:rsidRPr="00A85B09">
        <w:rPr>
          <w:rFonts w:ascii="Courier New" w:hAnsi="Courier New" w:cs="Courier New"/>
        </w:rPr>
        <w:t xml:space="preserve"> = '%THE%'</w:t>
      </w:r>
      <w:r>
        <w:br/>
      </w:r>
    </w:p>
    <w:p w14:paraId="38013374" w14:textId="524BEFAC" w:rsidR="001032D4" w:rsidRPr="00592055" w:rsidRDefault="001032D4" w:rsidP="00657B1A">
      <w:pPr>
        <w:pStyle w:val="Question"/>
      </w:pPr>
      <w:r w:rsidRPr="00592055">
        <w:t xml:space="preserve">What must exist on the Parent table before </w:t>
      </w:r>
      <w:r w:rsidR="00931916">
        <w:t>a database</w:t>
      </w:r>
      <w:r w:rsidRPr="00592055">
        <w:t xml:space="preserve"> will allow you to create a FOREIGN KEY constraint from a Child table?</w:t>
      </w:r>
    </w:p>
    <w:p w14:paraId="56BC5491" w14:textId="682A11EF" w:rsidR="001032D4" w:rsidRPr="007D2FAA" w:rsidRDefault="001032D4" w:rsidP="00D461E7">
      <w:pPr>
        <w:pStyle w:val="Options"/>
        <w:numPr>
          <w:ilvl w:val="0"/>
          <w:numId w:val="4"/>
        </w:numPr>
      </w:pPr>
      <w:r w:rsidRPr="007D2FAA">
        <w:t xml:space="preserve">A CHECK constraint must exist </w:t>
      </w:r>
      <w:r>
        <w:t>on the Parent table</w:t>
      </w:r>
    </w:p>
    <w:p w14:paraId="120523E8" w14:textId="7AC16419" w:rsidR="001032D4" w:rsidRPr="007D2FAA" w:rsidRDefault="001032D4" w:rsidP="00D461E7">
      <w:pPr>
        <w:pStyle w:val="Options"/>
        <w:numPr>
          <w:ilvl w:val="0"/>
          <w:numId w:val="4"/>
        </w:numPr>
      </w:pPr>
      <w:r w:rsidRPr="007D2FAA">
        <w:t xml:space="preserve">A FOREIGN KEY </w:t>
      </w:r>
      <w:r w:rsidRPr="00133194">
        <w:t>constraint</w:t>
      </w:r>
      <w:r w:rsidRPr="007D2FAA">
        <w:t xml:space="preserve"> allows the constrained column to contain values that exist in the primary key column of the parent table</w:t>
      </w:r>
    </w:p>
    <w:p w14:paraId="6A3F3DF7" w14:textId="30EFCE12" w:rsidR="001032D4" w:rsidRPr="00111F68" w:rsidRDefault="001032D4" w:rsidP="00D461E7">
      <w:pPr>
        <w:pStyle w:val="Options"/>
        <w:numPr>
          <w:ilvl w:val="0"/>
          <w:numId w:val="4"/>
        </w:numPr>
        <w:rPr>
          <w:color w:val="FF0000"/>
        </w:rPr>
      </w:pPr>
      <w:r w:rsidRPr="00111F68">
        <w:rPr>
          <w:color w:val="FF0000"/>
        </w:rPr>
        <w:t>A PRIMARY or UNIQUE KEY constraint must exist on the Parent table</w:t>
      </w:r>
    </w:p>
    <w:p w14:paraId="5CAEC67B" w14:textId="6696C92A" w:rsidR="001032D4" w:rsidRDefault="001032D4" w:rsidP="00D461E7">
      <w:pPr>
        <w:pStyle w:val="Options"/>
        <w:numPr>
          <w:ilvl w:val="0"/>
          <w:numId w:val="4"/>
        </w:numPr>
      </w:pPr>
      <w:r w:rsidRPr="007D2FAA">
        <w:t>An index must exist on the Parent table</w:t>
      </w:r>
      <w:r>
        <w:br/>
        <w:t xml:space="preserve"> </w:t>
      </w:r>
    </w:p>
    <w:p w14:paraId="0AD0C8E3" w14:textId="790B0330" w:rsidR="00D31DA5" w:rsidRPr="00476D29" w:rsidRDefault="00476D29" w:rsidP="00657B1A">
      <w:pPr>
        <w:pStyle w:val="Question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Consider the following statement and any potential errors?</w:t>
      </w:r>
      <w:r>
        <w:rPr>
          <w:rFonts w:ascii="Segoe UI" w:hAnsi="Segoe UI" w:cs="Segoe UI"/>
          <w:sz w:val="23"/>
          <w:szCs w:val="23"/>
        </w:rPr>
        <w:br/>
      </w:r>
      <w:r w:rsidR="00D31DA5" w:rsidRPr="00E83371">
        <w:rPr>
          <w:rStyle w:val="CodeChar"/>
          <w:rFonts w:eastAsiaTheme="minorHAnsi"/>
        </w:rPr>
        <w:t xml:space="preserve">SELECT </w:t>
      </w:r>
      <w:proofErr w:type="spellStart"/>
      <w:r w:rsidR="00D31DA5" w:rsidRPr="00E83371">
        <w:rPr>
          <w:rStyle w:val="CodeChar"/>
          <w:rFonts w:eastAsiaTheme="minorHAnsi"/>
        </w:rPr>
        <w:t>first_name</w:t>
      </w:r>
      <w:proofErr w:type="spellEnd"/>
      <w:r w:rsidR="00D31DA5" w:rsidRPr="00E83371">
        <w:rPr>
          <w:rStyle w:val="CodeChar"/>
          <w:rFonts w:eastAsiaTheme="minorHAnsi"/>
        </w:rPr>
        <w:t xml:space="preserve"> </w:t>
      </w:r>
      <w:proofErr w:type="spellStart"/>
      <w:r w:rsidR="00D31DA5" w:rsidRPr="00E83371">
        <w:rPr>
          <w:rStyle w:val="CodeChar"/>
          <w:rFonts w:eastAsiaTheme="minorHAnsi"/>
        </w:rPr>
        <w:t>fn</w:t>
      </w:r>
      <w:proofErr w:type="spellEnd"/>
      <w:r w:rsidR="00D31DA5" w:rsidRPr="00E83371">
        <w:rPr>
          <w:rStyle w:val="CodeChar"/>
          <w:rFonts w:eastAsiaTheme="minorHAnsi"/>
        </w:rPr>
        <w:t xml:space="preserve">, </w:t>
      </w:r>
      <w:proofErr w:type="spellStart"/>
      <w:r w:rsidR="00D31DA5" w:rsidRPr="00E83371">
        <w:rPr>
          <w:rStyle w:val="CodeChar"/>
          <w:rFonts w:eastAsiaTheme="minorHAnsi"/>
        </w:rPr>
        <w:t>last_name</w:t>
      </w:r>
      <w:proofErr w:type="spellEnd"/>
      <w:r w:rsidR="00D31DA5" w:rsidRPr="00E83371">
        <w:rPr>
          <w:rStyle w:val="CodeChar"/>
          <w:rFonts w:eastAsiaTheme="minorHAnsi"/>
        </w:rPr>
        <w:t xml:space="preserve"> ln, gender</w:t>
      </w:r>
      <w:r w:rsidR="00D31DA5" w:rsidRPr="00E83371">
        <w:rPr>
          <w:rStyle w:val="CodeChar"/>
          <w:rFonts w:eastAsiaTheme="minorHAnsi"/>
        </w:rPr>
        <w:br/>
        <w:t xml:space="preserve">    FROM actors a</w:t>
      </w:r>
      <w:r w:rsidR="00D31DA5" w:rsidRPr="00E83371">
        <w:rPr>
          <w:rStyle w:val="CodeChar"/>
          <w:rFonts w:eastAsiaTheme="minorHAnsi"/>
        </w:rPr>
        <w:br/>
        <w:t xml:space="preserve">    WHERE upper(</w:t>
      </w:r>
      <w:proofErr w:type="spellStart"/>
      <w:r w:rsidR="00D31DA5" w:rsidRPr="00E83371">
        <w:rPr>
          <w:rStyle w:val="CodeChar"/>
          <w:rFonts w:eastAsiaTheme="minorHAnsi"/>
        </w:rPr>
        <w:t>a.first_name</w:t>
      </w:r>
      <w:proofErr w:type="spellEnd"/>
      <w:r w:rsidR="00D31DA5" w:rsidRPr="00E83371">
        <w:rPr>
          <w:rStyle w:val="CodeChar"/>
          <w:rFonts w:eastAsiaTheme="minorHAnsi"/>
        </w:rPr>
        <w:t>) LIKE ‘A%’ AND upper(ln) LIKE ‘M%’</w:t>
      </w:r>
      <w:r w:rsidR="00D31DA5" w:rsidRPr="00E83371">
        <w:rPr>
          <w:rStyle w:val="CodeChar"/>
          <w:rFonts w:eastAsiaTheme="minorHAnsi"/>
        </w:rPr>
        <w:br/>
        <w:t xml:space="preserve">    ORDER BY ln, </w:t>
      </w:r>
      <w:proofErr w:type="spellStart"/>
      <w:r w:rsidR="00D31DA5" w:rsidRPr="00E83371">
        <w:rPr>
          <w:rStyle w:val="CodeChar"/>
          <w:rFonts w:eastAsiaTheme="minorHAnsi"/>
        </w:rPr>
        <w:t>fn</w:t>
      </w:r>
      <w:proofErr w:type="spellEnd"/>
      <w:r>
        <w:rPr>
          <w:rStyle w:val="CodeChar"/>
          <w:rFonts w:eastAsiaTheme="minorHAnsi"/>
        </w:rPr>
        <w:t>;</w:t>
      </w:r>
    </w:p>
    <w:p w14:paraId="06B76CFB" w14:textId="4F5B7C71" w:rsidR="00D31DA5" w:rsidRPr="007D2FAA" w:rsidRDefault="00D31DA5" w:rsidP="00D461E7">
      <w:pPr>
        <w:pStyle w:val="Options"/>
        <w:numPr>
          <w:ilvl w:val="0"/>
          <w:numId w:val="5"/>
        </w:numPr>
      </w:pPr>
      <w:r w:rsidRPr="007D2FAA">
        <w:t>The “</w:t>
      </w:r>
      <w:r w:rsidRPr="00BF60CD">
        <w:rPr>
          <w:rFonts w:ascii="Courier New" w:hAnsi="Courier New" w:cs="Courier New"/>
        </w:rPr>
        <w:t>a</w:t>
      </w:r>
      <w:r w:rsidRPr="007D2FAA">
        <w:t xml:space="preserve">” alias causes on error in the </w:t>
      </w:r>
      <w:r w:rsidRPr="00657B1A">
        <w:rPr>
          <w:b/>
        </w:rPr>
        <w:t>FROM</w:t>
      </w:r>
      <w:r w:rsidRPr="007D2FAA">
        <w:t xml:space="preserve"> portion of the statement</w:t>
      </w:r>
    </w:p>
    <w:p w14:paraId="45DC9BB8" w14:textId="03C1D797" w:rsidR="00D31DA5" w:rsidRPr="007D2FAA" w:rsidRDefault="00D31DA5" w:rsidP="00657B1A">
      <w:pPr>
        <w:pStyle w:val="Options"/>
      </w:pPr>
      <w:r w:rsidRPr="007D2FAA">
        <w:t>The “</w:t>
      </w:r>
      <w:r w:rsidRPr="00BF60CD">
        <w:rPr>
          <w:rFonts w:ascii="Courier New" w:hAnsi="Courier New" w:cs="Courier New"/>
        </w:rPr>
        <w:t>a</w:t>
      </w:r>
      <w:r w:rsidRPr="007D2FAA">
        <w:t xml:space="preserve">” alias causes an error in the </w:t>
      </w:r>
      <w:r w:rsidRPr="007D2FAA">
        <w:rPr>
          <w:b/>
        </w:rPr>
        <w:t>WHERE</w:t>
      </w:r>
      <w:r w:rsidRPr="007D2FAA">
        <w:t xml:space="preserve"> portion of the statement</w:t>
      </w:r>
    </w:p>
    <w:p w14:paraId="3B4EC713" w14:textId="3E787BD8" w:rsidR="00D31DA5" w:rsidRPr="00111F68" w:rsidRDefault="00D31DA5" w:rsidP="00657B1A">
      <w:pPr>
        <w:pStyle w:val="Options"/>
        <w:rPr>
          <w:color w:val="FF0000"/>
        </w:rPr>
      </w:pPr>
      <w:r w:rsidRPr="00111F68">
        <w:rPr>
          <w:color w:val="FF0000"/>
        </w:rPr>
        <w:t>The “</w:t>
      </w:r>
      <w:r w:rsidRPr="00111F68">
        <w:rPr>
          <w:rFonts w:ascii="Courier New" w:hAnsi="Courier New" w:cs="Courier New"/>
          <w:color w:val="FF0000"/>
        </w:rPr>
        <w:t>ln</w:t>
      </w:r>
      <w:r w:rsidRPr="00111F68">
        <w:rPr>
          <w:color w:val="FF0000"/>
        </w:rPr>
        <w:t xml:space="preserve">” alias causes an error in the </w:t>
      </w:r>
      <w:r w:rsidRPr="00111F68">
        <w:rPr>
          <w:b/>
          <w:color w:val="FF0000"/>
        </w:rPr>
        <w:t>WHERE</w:t>
      </w:r>
      <w:r w:rsidRPr="00111F68">
        <w:rPr>
          <w:color w:val="FF0000"/>
        </w:rPr>
        <w:t xml:space="preserve"> portion of the statement</w:t>
      </w:r>
    </w:p>
    <w:p w14:paraId="2F1E5AA7" w14:textId="2E95F5F8" w:rsidR="00133194" w:rsidRPr="00133194" w:rsidRDefault="00D31DA5" w:rsidP="00657B1A">
      <w:pPr>
        <w:pStyle w:val="Options"/>
      </w:pPr>
      <w:r w:rsidRPr="007D2FAA">
        <w:t xml:space="preserve">Both the </w:t>
      </w:r>
      <w:r w:rsidRPr="00BF60CD">
        <w:rPr>
          <w:rFonts w:ascii="Courier New" w:hAnsi="Courier New" w:cs="Courier New"/>
        </w:rPr>
        <w:t>ln</w:t>
      </w:r>
      <w:r w:rsidRPr="007D2FAA">
        <w:t xml:space="preserve"> and </w:t>
      </w:r>
      <w:proofErr w:type="spellStart"/>
      <w:r w:rsidRPr="00BF60CD">
        <w:rPr>
          <w:rFonts w:ascii="Courier New" w:hAnsi="Courier New" w:cs="Courier New"/>
        </w:rPr>
        <w:t>fn</w:t>
      </w:r>
      <w:proofErr w:type="spellEnd"/>
      <w:r w:rsidRPr="007D2FAA">
        <w:t xml:space="preserve"> aliases case errors in the </w:t>
      </w:r>
      <w:r w:rsidRPr="00133194">
        <w:rPr>
          <w:b/>
        </w:rPr>
        <w:t>ORDER</w:t>
      </w:r>
      <w:r w:rsidRPr="007D2FAA">
        <w:t xml:space="preserve"> BY portion of the statement</w:t>
      </w:r>
      <w:r w:rsidR="00133194">
        <w:br w:type="page"/>
      </w:r>
    </w:p>
    <w:p w14:paraId="691466DC" w14:textId="38945F72" w:rsidR="007035ED" w:rsidRPr="00592055" w:rsidRDefault="007035ED" w:rsidP="00657B1A">
      <w:pPr>
        <w:pStyle w:val="Question"/>
      </w:pPr>
      <w:r w:rsidRPr="00592055">
        <w:lastRenderedPageBreak/>
        <w:t xml:space="preserve">You need to remove the MOV_GENID_FK constraint from the </w:t>
      </w:r>
      <w:r w:rsidRPr="00E83371">
        <w:rPr>
          <w:rFonts w:ascii="Courier New" w:hAnsi="Courier New" w:cs="Courier New"/>
        </w:rPr>
        <w:t>MOVIE</w:t>
      </w:r>
      <w:r>
        <w:rPr>
          <w:rFonts w:ascii="Courier New" w:hAnsi="Courier New" w:cs="Courier New"/>
        </w:rPr>
        <w:t>S</w:t>
      </w:r>
      <w:r w:rsidRPr="00592055">
        <w:t xml:space="preserve"> table in your schema. Which statement should you use? </w:t>
      </w:r>
    </w:p>
    <w:p w14:paraId="4EBAFCC2" w14:textId="77777777" w:rsidR="007035ED" w:rsidRPr="00657B1A" w:rsidRDefault="007035ED" w:rsidP="00D461E7">
      <w:pPr>
        <w:pStyle w:val="Options"/>
        <w:numPr>
          <w:ilvl w:val="0"/>
          <w:numId w:val="8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DELETE CONSTRAINT MOV_GENID_FK FROM movies</w:t>
      </w:r>
    </w:p>
    <w:p w14:paraId="767F7B76" w14:textId="77777777" w:rsidR="007035ED" w:rsidRPr="00111F68" w:rsidRDefault="007035ED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ALTER TABLE movies DROP CONSTRAINT MOV_GENID_FK</w:t>
      </w:r>
    </w:p>
    <w:p w14:paraId="13B047AB" w14:textId="3DF205B3" w:rsidR="007035ED" w:rsidRPr="00657B1A" w:rsidRDefault="007035ED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ALTER TABLE movies REMOVE CONSTRAINT MOV_GENID_FK</w:t>
      </w:r>
    </w:p>
    <w:p w14:paraId="6C10F26C" w14:textId="11C6944C" w:rsidR="007035ED" w:rsidRPr="007035ED" w:rsidRDefault="007035ED" w:rsidP="00657B1A">
      <w:pPr>
        <w:pStyle w:val="Options"/>
      </w:pPr>
      <w:r w:rsidRPr="00657B1A">
        <w:rPr>
          <w:rFonts w:ascii="Courier New" w:hAnsi="Courier New" w:cs="Courier New"/>
        </w:rPr>
        <w:t>DROP CONSTRAINT MOV_GENID_FK FROM movies</w:t>
      </w:r>
      <w:r w:rsidRPr="007035ED">
        <w:br/>
      </w:r>
    </w:p>
    <w:p w14:paraId="643E836C" w14:textId="7C49FCA6" w:rsidR="00476D29" w:rsidRDefault="00476D29" w:rsidP="00657B1A">
      <w:pPr>
        <w:pStyle w:val="Question"/>
      </w:pPr>
      <w:r w:rsidRPr="00476D29">
        <w:t>Consider</w:t>
      </w:r>
      <w:r>
        <w:t xml:space="preserve"> the following </w:t>
      </w:r>
      <w:r w:rsidR="00657B1A">
        <w:t xml:space="preserve">table </w:t>
      </w:r>
      <w:r>
        <w:t>schema −</w:t>
      </w:r>
      <w:r>
        <w:br/>
      </w:r>
      <w:r w:rsidRPr="00657B1A">
        <w:rPr>
          <w:rFonts w:ascii="Courier New" w:hAnsi="Courier New" w:cs="Courier New"/>
          <w:b/>
          <w:bCs/>
        </w:rPr>
        <w:t>STUDENTS(</w:t>
      </w:r>
      <w:proofErr w:type="spellStart"/>
      <w:r w:rsidRPr="00657B1A">
        <w:rPr>
          <w:rFonts w:ascii="Courier New" w:hAnsi="Courier New" w:cs="Courier New"/>
          <w:b/>
          <w:bCs/>
        </w:rPr>
        <w:t>student_code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first_name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last_name</w:t>
      </w:r>
      <w:proofErr w:type="spellEnd"/>
      <w:r w:rsidRPr="00657B1A">
        <w:rPr>
          <w:rFonts w:ascii="Courier New" w:hAnsi="Courier New" w:cs="Courier New"/>
          <w:b/>
          <w:bCs/>
        </w:rPr>
        <w:t>, email,</w:t>
      </w:r>
      <w:r w:rsidR="007035ED" w:rsidRPr="00657B1A">
        <w:rPr>
          <w:rFonts w:ascii="Courier New" w:hAnsi="Courier New" w:cs="Courier New"/>
          <w:b/>
          <w:bCs/>
        </w:rPr>
        <w:t xml:space="preserve"> </w:t>
      </w:r>
      <w:proofErr w:type="spellStart"/>
      <w:r w:rsidRPr="00657B1A">
        <w:rPr>
          <w:rFonts w:ascii="Courier New" w:hAnsi="Courier New" w:cs="Courier New"/>
          <w:b/>
          <w:bCs/>
        </w:rPr>
        <w:t>phone_no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date_of_birth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honours_subject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percentage_of_marks</w:t>
      </w:r>
      <w:proofErr w:type="spellEnd"/>
      <w:r w:rsidRPr="00657B1A">
        <w:rPr>
          <w:rFonts w:ascii="Courier New" w:hAnsi="Courier New" w:cs="Courier New"/>
          <w:b/>
          <w:bCs/>
        </w:rPr>
        <w:t>);</w:t>
      </w:r>
      <w:r w:rsidRPr="007035ED">
        <w:rPr>
          <w:rFonts w:ascii="Courier New" w:hAnsi="Courier New" w:cs="Courier New"/>
        </w:rPr>
        <w:t xml:space="preserve"> </w:t>
      </w:r>
      <w:r w:rsidR="007035ED" w:rsidRPr="007035ED">
        <w:rPr>
          <w:rFonts w:ascii="Courier New" w:hAnsi="Courier New" w:cs="Courier New"/>
        </w:rPr>
        <w:br/>
      </w:r>
      <w:r w:rsidR="007035ED">
        <w:br/>
      </w:r>
      <w:r>
        <w:t xml:space="preserve">Which of </w:t>
      </w:r>
      <w:r w:rsidRPr="00476D29">
        <w:t>the</w:t>
      </w:r>
      <w:r>
        <w:t xml:space="preserve"> following query would display names of all the students whose honours subject is English, or honours subject is Spanish and percentage of marks more than 80?</w:t>
      </w:r>
    </w:p>
    <w:p w14:paraId="4D44B248" w14:textId="50FA8463" w:rsidR="00476D29" w:rsidRPr="00111F68" w:rsidRDefault="00476D29" w:rsidP="00D461E7">
      <w:pPr>
        <w:pStyle w:val="Options"/>
        <w:numPr>
          <w:ilvl w:val="0"/>
          <w:numId w:val="9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11F68">
        <w:rPr>
          <w:rFonts w:ascii="Courier New" w:hAnsi="Courier New" w:cs="Courier New"/>
          <w:color w:val="FF0000"/>
        </w:rPr>
        <w:t>first_name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last name FROM students </w:t>
      </w:r>
      <w:r w:rsidRPr="00111F68">
        <w:rPr>
          <w:rFonts w:ascii="Courier New" w:hAnsi="Courier New" w:cs="Courier New"/>
          <w:color w:val="FF0000"/>
        </w:rPr>
        <w:br/>
        <w:t xml:space="preserve">    WHERE (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=“English” or 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=“Spanish” ) </w:t>
      </w:r>
      <w:r w:rsidRPr="00111F68">
        <w:rPr>
          <w:rFonts w:ascii="Courier New" w:hAnsi="Courier New" w:cs="Courier New"/>
          <w:color w:val="FF0000"/>
        </w:rPr>
        <w:br/>
        <w:t xml:space="preserve">          and </w:t>
      </w:r>
      <w:proofErr w:type="spellStart"/>
      <w:r w:rsidRPr="00111F68">
        <w:rPr>
          <w:rFonts w:ascii="Courier New" w:hAnsi="Courier New" w:cs="Courier New"/>
          <w:color w:val="FF0000"/>
        </w:rPr>
        <w:t>percentage_of_marks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&gt; 80;</w:t>
      </w:r>
    </w:p>
    <w:p w14:paraId="5F784B25" w14:textId="3748F2F7" w:rsidR="00476D29" w:rsidRPr="00657B1A" w:rsidRDefault="00476D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 xml:space="preserve">, last name FROM students 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“English” or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“Spanish”</w:t>
      </w:r>
      <w:r w:rsidRPr="00657B1A">
        <w:rPr>
          <w:rFonts w:ascii="Courier New" w:hAnsi="Courier New" w:cs="Courier New"/>
        </w:rPr>
        <w:br/>
        <w:t xml:space="preserve">          and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</w:p>
    <w:p w14:paraId="24E7C63A" w14:textId="3BC4CCE4" w:rsidR="00476D29" w:rsidRPr="00657B1A" w:rsidRDefault="00476D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>, last name FROM students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“English” and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“Spanish”</w:t>
      </w:r>
      <w:r w:rsidRPr="00657B1A">
        <w:rPr>
          <w:rFonts w:ascii="Courier New" w:hAnsi="Courier New" w:cs="Courier New"/>
        </w:rPr>
        <w:br/>
        <w:t xml:space="preserve">          or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</w:p>
    <w:p w14:paraId="37CCD9C0" w14:textId="2BCE76DA" w:rsidR="007035ED" w:rsidRPr="007035ED" w:rsidRDefault="00476D29" w:rsidP="00657B1A">
      <w:pPr>
        <w:pStyle w:val="Options"/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 xml:space="preserve">, last name FROM students </w:t>
      </w:r>
      <w:r w:rsidRPr="00657B1A">
        <w:rPr>
          <w:rFonts w:ascii="Courier New" w:hAnsi="Courier New" w:cs="Courier New"/>
        </w:rPr>
        <w:br/>
        <w:t xml:space="preserve">    WHERE (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=“English”) and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=“Spanish” </w:t>
      </w:r>
      <w:r w:rsidRPr="00657B1A">
        <w:rPr>
          <w:rFonts w:ascii="Courier New" w:hAnsi="Courier New" w:cs="Courier New"/>
        </w:rPr>
        <w:br/>
        <w:t xml:space="preserve">          and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  <w:r w:rsidR="007035ED">
        <w:br/>
      </w:r>
    </w:p>
    <w:p w14:paraId="17E51B6B" w14:textId="45C2B8C0" w:rsidR="007035ED" w:rsidRDefault="007035ED" w:rsidP="00D461E7">
      <w:pPr>
        <w:pStyle w:val="Question"/>
        <w:numPr>
          <w:ilvl w:val="0"/>
          <w:numId w:val="1"/>
        </w:numPr>
      </w:pPr>
      <w:r>
        <w:t>Which query will perform a join between the HONOURS_SUBJECT table and the LOCATIONS table where only those records that exactly match will be shown?</w:t>
      </w:r>
    </w:p>
    <w:p w14:paraId="7B2419DE" w14:textId="578C7989" w:rsidR="007035ED" w:rsidRPr="00657B1A" w:rsidRDefault="007035ED" w:rsidP="00D461E7">
      <w:pPr>
        <w:pStyle w:val="Options"/>
        <w:numPr>
          <w:ilvl w:val="0"/>
          <w:numId w:val="10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</w:t>
      </w:r>
      <w:r w:rsidR="00BF60CD">
        <w:rPr>
          <w:rFonts w:ascii="Courier New" w:hAnsi="Courier New" w:cs="Courier New"/>
        </w:rPr>
        <w:t>i</w:t>
      </w:r>
      <w:r w:rsidRPr="00657B1A">
        <w:rPr>
          <w:rFonts w:ascii="Courier New" w:hAnsi="Courier New" w:cs="Courier New"/>
        </w:rPr>
        <w:t>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cross join locations;</w:t>
      </w:r>
    </w:p>
    <w:p w14:paraId="56F7A552" w14:textId="107C4142" w:rsidR="007035ED" w:rsidRPr="00111F68" w:rsidRDefault="007035ED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11F68">
        <w:rPr>
          <w:rFonts w:ascii="Courier New" w:hAnsi="Courier New" w:cs="Courier New"/>
          <w:color w:val="FF0000"/>
        </w:rPr>
        <w:t>subject_code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</w:t>
      </w:r>
      <w:proofErr w:type="spellStart"/>
      <w:r w:rsidRPr="00111F68">
        <w:rPr>
          <w:rFonts w:ascii="Courier New" w:hAnsi="Courier New" w:cs="Courier New"/>
          <w:color w:val="FF0000"/>
        </w:rPr>
        <w:t>subject_name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</w:t>
      </w:r>
      <w:proofErr w:type="spellStart"/>
      <w:r w:rsidRPr="00111F68">
        <w:rPr>
          <w:rFonts w:ascii="Courier New" w:hAnsi="Courier New" w:cs="Courier New"/>
          <w:color w:val="FF0000"/>
        </w:rPr>
        <w:t>location_id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city FROM 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join locations;</w:t>
      </w:r>
    </w:p>
    <w:p w14:paraId="69FEB086" w14:textId="7B8DBDAF" w:rsidR="007035ED" w:rsidRPr="00657B1A" w:rsidRDefault="007035ED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location_id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outer join locations;</w:t>
      </w:r>
    </w:p>
    <w:p w14:paraId="404114A3" w14:textId="321CB132" w:rsidR="007E1B6A" w:rsidRPr="00A85B09" w:rsidRDefault="007035ED" w:rsidP="00D461E7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location_id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right join locations;</w:t>
      </w:r>
    </w:p>
    <w:p w14:paraId="5DF04EBC" w14:textId="77777777" w:rsidR="00F4183F" w:rsidRDefault="00F4183F" w:rsidP="00D461E7">
      <w:pPr>
        <w:pStyle w:val="Question"/>
        <w:numPr>
          <w:ilvl w:val="0"/>
          <w:numId w:val="1"/>
        </w:numPr>
      </w:pPr>
      <w:r>
        <w:t>In which of the following cases a DML statement is not executed?</w:t>
      </w:r>
    </w:p>
    <w:p w14:paraId="6D069D8C" w14:textId="2BFE5D78" w:rsidR="00F4183F" w:rsidRDefault="00F4183F" w:rsidP="00D461E7">
      <w:pPr>
        <w:pStyle w:val="Options"/>
        <w:numPr>
          <w:ilvl w:val="0"/>
          <w:numId w:val="6"/>
        </w:numPr>
      </w:pPr>
      <w:r>
        <w:t>When existing rows are modified</w:t>
      </w:r>
    </w:p>
    <w:p w14:paraId="20818E76" w14:textId="127D1704" w:rsidR="00F4183F" w:rsidRDefault="00F4183F" w:rsidP="00D461E7">
      <w:pPr>
        <w:pStyle w:val="Options"/>
        <w:numPr>
          <w:ilvl w:val="0"/>
          <w:numId w:val="6"/>
        </w:numPr>
      </w:pPr>
      <w:r>
        <w:t>When some rows are deleted</w:t>
      </w:r>
    </w:p>
    <w:p w14:paraId="17E19B40" w14:textId="2B45B423" w:rsidR="00F4183F" w:rsidRPr="00111F68" w:rsidRDefault="00F4183F" w:rsidP="00D461E7">
      <w:pPr>
        <w:pStyle w:val="Options"/>
        <w:numPr>
          <w:ilvl w:val="0"/>
          <w:numId w:val="6"/>
        </w:numPr>
        <w:rPr>
          <w:color w:val="FF0000"/>
        </w:rPr>
      </w:pPr>
      <w:r w:rsidRPr="00111F68">
        <w:rPr>
          <w:color w:val="FF0000"/>
        </w:rPr>
        <w:t>When a table is deleted</w:t>
      </w:r>
    </w:p>
    <w:p w14:paraId="7BB72A26" w14:textId="13772F5A" w:rsidR="00133194" w:rsidRPr="00A85B09" w:rsidRDefault="00F4183F" w:rsidP="00D461E7">
      <w:pPr>
        <w:pStyle w:val="Options"/>
        <w:numPr>
          <w:ilvl w:val="0"/>
          <w:numId w:val="6"/>
        </w:numPr>
      </w:pPr>
      <w:r>
        <w:t>All of the above</w:t>
      </w:r>
      <w:r>
        <w:br/>
      </w:r>
      <w:r w:rsidR="00133194">
        <w:br w:type="page"/>
      </w:r>
    </w:p>
    <w:p w14:paraId="0D803D9D" w14:textId="4A09F98B" w:rsidR="00BF1029" w:rsidRDefault="00BF1029" w:rsidP="00D461E7">
      <w:pPr>
        <w:pStyle w:val="Question"/>
        <w:numPr>
          <w:ilvl w:val="0"/>
          <w:numId w:val="1"/>
        </w:numPr>
      </w:pPr>
      <w:r>
        <w:lastRenderedPageBreak/>
        <w:t xml:space="preserve">Which of the following code will </w:t>
      </w:r>
      <w:r w:rsidRPr="00BF1029">
        <w:t>successfully</w:t>
      </w:r>
      <w:r>
        <w:t xml:space="preserve"> delete the table LOCATIONS from the database?</w:t>
      </w:r>
    </w:p>
    <w:p w14:paraId="204299EA" w14:textId="2F111025" w:rsidR="00BF1029" w:rsidRPr="00111F68" w:rsidRDefault="00BF1029" w:rsidP="00D461E7">
      <w:pPr>
        <w:pStyle w:val="Options"/>
        <w:numPr>
          <w:ilvl w:val="0"/>
          <w:numId w:val="12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DROP TABLE locations;</w:t>
      </w:r>
    </w:p>
    <w:p w14:paraId="38BC9CA0" w14:textId="672C6B6E" w:rsidR="00BF10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DELETE TABLE locations;</w:t>
      </w:r>
    </w:p>
    <w:p w14:paraId="1CA8A99B" w14:textId="6DB98F70" w:rsidR="00BF10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TRUNCATE TABLE locations;</w:t>
      </w:r>
    </w:p>
    <w:p w14:paraId="009D051E" w14:textId="1AC25116" w:rsidR="00476D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None of the above.</w:t>
      </w:r>
      <w:r w:rsidRPr="00657B1A">
        <w:rPr>
          <w:rFonts w:ascii="Courier New" w:hAnsi="Courier New" w:cs="Courier New"/>
        </w:rPr>
        <w:br/>
      </w:r>
    </w:p>
    <w:p w14:paraId="05A096BF" w14:textId="01D96D7F" w:rsidR="00133194" w:rsidRDefault="00133194" w:rsidP="00D461E7">
      <w:pPr>
        <w:pStyle w:val="Question"/>
        <w:numPr>
          <w:ilvl w:val="0"/>
          <w:numId w:val="1"/>
        </w:numPr>
      </w:pPr>
      <w:r>
        <w:t>Which of the following statements will show students NOT enrolled in a course:</w:t>
      </w:r>
    </w:p>
    <w:p w14:paraId="0CCC0CEF" w14:textId="7400936A" w:rsidR="00133194" w:rsidRPr="00657B1A" w:rsidRDefault="00133194" w:rsidP="00D461E7">
      <w:pPr>
        <w:pStyle w:val="Options"/>
        <w:numPr>
          <w:ilvl w:val="0"/>
          <w:numId w:val="11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SELECT student FROM students RIGHT JOIN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) 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IS NULL;</w:t>
      </w:r>
    </w:p>
    <w:p w14:paraId="52B33EB3" w14:textId="7DD43B94" w:rsidR="00133194" w:rsidRPr="00111F68" w:rsidRDefault="00133194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SELECT student FROM students LEFT JOIN courses USING (</w:t>
      </w:r>
      <w:proofErr w:type="spellStart"/>
      <w:r w:rsidRPr="00111F68">
        <w:rPr>
          <w:rFonts w:ascii="Courier New" w:hAnsi="Courier New" w:cs="Courier New"/>
          <w:color w:val="FF0000"/>
        </w:rPr>
        <w:t>CourseCode</w:t>
      </w:r>
      <w:proofErr w:type="spellEnd"/>
      <w:r w:rsidRPr="00111F68">
        <w:rPr>
          <w:rFonts w:ascii="Courier New" w:hAnsi="Courier New" w:cs="Courier New"/>
          <w:color w:val="FF0000"/>
        </w:rPr>
        <w:t>)</w:t>
      </w:r>
      <w:r w:rsidRPr="00111F68">
        <w:rPr>
          <w:rFonts w:ascii="Courier New" w:hAnsi="Courier New" w:cs="Courier New"/>
          <w:color w:val="FF0000"/>
        </w:rPr>
        <w:br/>
        <w:t xml:space="preserve">    WHERE </w:t>
      </w:r>
      <w:proofErr w:type="spellStart"/>
      <w:r w:rsidRPr="00111F68">
        <w:rPr>
          <w:rFonts w:ascii="Courier New" w:hAnsi="Courier New" w:cs="Courier New"/>
          <w:color w:val="FF0000"/>
        </w:rPr>
        <w:t>courseCode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IS NULL;</w:t>
      </w:r>
    </w:p>
    <w:p w14:paraId="006B6734" w14:textId="39F5D40C" w:rsidR="00133194" w:rsidRPr="00657B1A" w:rsidRDefault="00133194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SELECT student FROM students RIGHT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>)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NOT IS NULL;</w:t>
      </w:r>
    </w:p>
    <w:p w14:paraId="01C33F1F" w14:textId="4894C310" w:rsidR="00133194" w:rsidRDefault="00133194" w:rsidP="00657B1A">
      <w:pPr>
        <w:pStyle w:val="Options"/>
      </w:pPr>
      <w:r w:rsidRPr="00657B1A">
        <w:rPr>
          <w:rFonts w:ascii="Courier New" w:hAnsi="Courier New" w:cs="Courier New"/>
        </w:rPr>
        <w:t>SELECT student FROM students LEFT JOIN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>)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NOT IS NULL;</w:t>
      </w:r>
      <w:r>
        <w:br/>
        <w:t xml:space="preserve"> </w:t>
      </w:r>
    </w:p>
    <w:p w14:paraId="0E0C0D4A" w14:textId="7613D717" w:rsidR="00931916" w:rsidRDefault="00931916" w:rsidP="00657B1A">
      <w:pPr>
        <w:pStyle w:val="Question"/>
      </w:pPr>
      <w:r>
        <w:t>Which of the following statements are true regarding ‘referential integrity’:</w:t>
      </w:r>
    </w:p>
    <w:p w14:paraId="722F78CD" w14:textId="2AD5F874" w:rsidR="00931916" w:rsidRDefault="00931916" w:rsidP="00D461E7">
      <w:pPr>
        <w:pStyle w:val="Options"/>
        <w:numPr>
          <w:ilvl w:val="0"/>
          <w:numId w:val="13"/>
        </w:numPr>
      </w:pPr>
      <w:r>
        <w:t>A record may not be added to the child table unless a matching record already exists in the parent table</w:t>
      </w:r>
    </w:p>
    <w:p w14:paraId="6DA94D3C" w14:textId="1766F1F1" w:rsidR="00931916" w:rsidRDefault="00931916" w:rsidP="00D461E7">
      <w:pPr>
        <w:pStyle w:val="Options"/>
        <w:numPr>
          <w:ilvl w:val="0"/>
          <w:numId w:val="13"/>
        </w:numPr>
      </w:pPr>
      <w:r>
        <w:t>A record may not be deleted from the parent table if it has be referenced to in a child table</w:t>
      </w:r>
    </w:p>
    <w:p w14:paraId="635C5B1A" w14:textId="0BA9F2CB" w:rsidR="00931916" w:rsidRDefault="00931916" w:rsidP="00D461E7">
      <w:pPr>
        <w:pStyle w:val="Options"/>
        <w:numPr>
          <w:ilvl w:val="0"/>
          <w:numId w:val="13"/>
        </w:numPr>
      </w:pPr>
      <w:r>
        <w:t>Using cascade update and delete is both powerful and dangerous if not used wisely</w:t>
      </w:r>
    </w:p>
    <w:p w14:paraId="11D41597" w14:textId="65002634" w:rsidR="00931916" w:rsidRPr="00111F68" w:rsidRDefault="00931916" w:rsidP="00D461E7">
      <w:pPr>
        <w:pStyle w:val="Options"/>
        <w:numPr>
          <w:ilvl w:val="0"/>
          <w:numId w:val="13"/>
        </w:numPr>
        <w:rPr>
          <w:color w:val="FF0000"/>
        </w:rPr>
      </w:pPr>
      <w:r w:rsidRPr="00111F68">
        <w:rPr>
          <w:color w:val="FF0000"/>
        </w:rPr>
        <w:t>All of the above</w:t>
      </w:r>
    </w:p>
    <w:p w14:paraId="51C67FEB" w14:textId="753D8B3A" w:rsidR="00931916" w:rsidRDefault="00931916" w:rsidP="00D461E7">
      <w:pPr>
        <w:pStyle w:val="Options"/>
        <w:numPr>
          <w:ilvl w:val="0"/>
          <w:numId w:val="13"/>
        </w:numPr>
      </w:pPr>
      <w:r>
        <w:t>None of the above</w:t>
      </w:r>
      <w:r>
        <w:br/>
        <w:t xml:space="preserve"> </w:t>
      </w:r>
    </w:p>
    <w:p w14:paraId="551337EA" w14:textId="68072A2F" w:rsidR="004A2A32" w:rsidRDefault="004A2A32" w:rsidP="00657B1A">
      <w:pPr>
        <w:pStyle w:val="Question"/>
      </w:pPr>
      <w:r>
        <w:t>If a product serial number is made up of 10 numeric digits, which is the best datatype to use when considering storage space and efficiency?</w:t>
      </w:r>
    </w:p>
    <w:p w14:paraId="75EA3EBD" w14:textId="6A2678AD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INT</w:t>
      </w:r>
    </w:p>
    <w:p w14:paraId="60F070D1" w14:textId="6C38C75A" w:rsidR="004A2A32" w:rsidRPr="00111F68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BIGINT</w:t>
      </w:r>
    </w:p>
    <w:p w14:paraId="5944BC82" w14:textId="4E32C179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NVARCHAR(10)</w:t>
      </w:r>
    </w:p>
    <w:p w14:paraId="1E7C5BBB" w14:textId="3A0A1E10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CHAR(10)</w:t>
      </w:r>
      <w:r w:rsidR="00111F68">
        <w:rPr>
          <w:rFonts w:ascii="Courier New" w:hAnsi="Courier New" w:cs="Courier New"/>
        </w:rPr>
        <w:t xml:space="preserve"> </w:t>
      </w:r>
      <w:r w:rsidR="00111F68" w:rsidRPr="00111F68">
        <w:rPr>
          <w:rFonts w:ascii="Courier New" w:hAnsi="Courier New" w:cs="Courier New"/>
          <w:color w:val="FF0000"/>
        </w:rPr>
        <w:t>(Give 1 mark for this answer)</w:t>
      </w:r>
    </w:p>
    <w:p w14:paraId="0C351AE6" w14:textId="63E39D98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Either C or D will be okay</w:t>
      </w:r>
      <w:r w:rsidRPr="00BF60CD">
        <w:rPr>
          <w:rFonts w:ascii="Courier New" w:hAnsi="Courier New" w:cs="Courier New"/>
        </w:rPr>
        <w:br/>
        <w:t xml:space="preserve"> </w:t>
      </w:r>
    </w:p>
    <w:p w14:paraId="1298B59D" w14:textId="77777777" w:rsidR="00156D1E" w:rsidRDefault="00156D1E" w:rsidP="00657B1A">
      <w:pPr>
        <w:rPr>
          <w:color w:val="2F3239"/>
        </w:rPr>
      </w:pPr>
      <w:r>
        <w:br w:type="page"/>
      </w:r>
    </w:p>
    <w:p w14:paraId="2E21BE71" w14:textId="30DFBE6A" w:rsidR="004A2A32" w:rsidRDefault="004A2A32" w:rsidP="00657B1A">
      <w:pPr>
        <w:pStyle w:val="Question"/>
      </w:pPr>
      <w:r>
        <w:lastRenderedPageBreak/>
        <w:t xml:space="preserve">When adding a </w:t>
      </w:r>
      <w:r w:rsidR="00156D1E">
        <w:t xml:space="preserve">two </w:t>
      </w:r>
      <w:r>
        <w:t>new row</w:t>
      </w:r>
      <w:r w:rsidR="00156D1E">
        <w:t>s</w:t>
      </w:r>
      <w:r>
        <w:t xml:space="preserve"> </w:t>
      </w:r>
      <w:r w:rsidR="00156D1E">
        <w:t xml:space="preserve">to a customer table, which of the following statements </w:t>
      </w:r>
      <w:r w:rsidR="00156D1E" w:rsidRPr="00156D1E">
        <w:rPr>
          <w:b/>
          <w:bCs/>
        </w:rPr>
        <w:t>will NOT work</w:t>
      </w:r>
      <w:r w:rsidR="00156D1E">
        <w:t xml:space="preserve"> when considering the following table schema?</w:t>
      </w:r>
      <w:r w:rsidR="00156D1E">
        <w:br/>
      </w:r>
      <w:r w:rsidR="00156D1E">
        <w:br/>
      </w:r>
      <w:r w:rsidR="00156D1E" w:rsidRPr="00156D1E">
        <w:rPr>
          <w:rFonts w:ascii="Courier New" w:hAnsi="Courier New" w:cs="Courier New"/>
          <w:b/>
          <w:bCs/>
        </w:rPr>
        <w:t>CUSTOMERS(</w:t>
      </w:r>
      <w:proofErr w:type="spellStart"/>
      <w:r w:rsidR="00156D1E" w:rsidRPr="00156D1E">
        <w:rPr>
          <w:rFonts w:ascii="Courier New" w:hAnsi="Courier New" w:cs="Courier New"/>
          <w:b/>
          <w:bCs/>
        </w:rPr>
        <w:t>custID</w:t>
      </w:r>
      <w:proofErr w:type="spellEnd"/>
      <w:r w:rsidR="00156D1E" w:rsidRPr="00156D1E">
        <w:rPr>
          <w:rFonts w:ascii="Courier New" w:hAnsi="Courier New" w:cs="Courier New"/>
          <w:b/>
          <w:bCs/>
        </w:rPr>
        <w:t xml:space="preserve">, </w:t>
      </w:r>
      <w:proofErr w:type="spellStart"/>
      <w:r w:rsidR="00156D1E" w:rsidRPr="00156D1E">
        <w:rPr>
          <w:rFonts w:ascii="Courier New" w:hAnsi="Courier New" w:cs="Courier New"/>
          <w:b/>
          <w:bCs/>
        </w:rPr>
        <w:t>LName</w:t>
      </w:r>
      <w:proofErr w:type="spellEnd"/>
      <w:r w:rsidR="00156D1E" w:rsidRPr="00156D1E">
        <w:rPr>
          <w:rFonts w:ascii="Courier New" w:hAnsi="Courier New" w:cs="Courier New"/>
          <w:b/>
          <w:bCs/>
        </w:rPr>
        <w:t xml:space="preserve">, </w:t>
      </w:r>
      <w:proofErr w:type="spellStart"/>
      <w:r w:rsidR="00156D1E" w:rsidRPr="00156D1E">
        <w:rPr>
          <w:rFonts w:ascii="Courier New" w:hAnsi="Courier New" w:cs="Courier New"/>
          <w:b/>
          <w:bCs/>
        </w:rPr>
        <w:t>FName</w:t>
      </w:r>
      <w:proofErr w:type="spellEnd"/>
      <w:r w:rsidR="00156D1E" w:rsidRPr="00156D1E">
        <w:rPr>
          <w:rFonts w:ascii="Courier New" w:hAnsi="Courier New" w:cs="Courier New"/>
          <w:b/>
          <w:bCs/>
        </w:rPr>
        <w:t>, email, isActive)</w:t>
      </w:r>
      <w:r w:rsidR="00156D1E">
        <w:rPr>
          <w:rFonts w:ascii="Courier New" w:hAnsi="Courier New" w:cs="Courier New"/>
          <w:b/>
          <w:bCs/>
        </w:rPr>
        <w:br/>
      </w:r>
    </w:p>
    <w:p w14:paraId="4B7E1019" w14:textId="0575199A" w:rsidR="00156D1E" w:rsidRPr="00111F68" w:rsidRDefault="00156D1E" w:rsidP="00D461E7">
      <w:pPr>
        <w:pStyle w:val="Options"/>
        <w:numPr>
          <w:ilvl w:val="0"/>
          <w:numId w:val="17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INSERT INTO customers </w:t>
      </w:r>
      <w:r w:rsidRPr="00111F68">
        <w:rPr>
          <w:rFonts w:ascii="Courier New" w:hAnsi="Courier New" w:cs="Courier New"/>
          <w:color w:val="FF0000"/>
        </w:rPr>
        <w:br/>
        <w:t xml:space="preserve">    VALUES (1, ‘Smith’, ‘John’, ‘jsmith@gmail.com’);</w:t>
      </w:r>
      <w:r w:rsidRPr="00111F68">
        <w:rPr>
          <w:rFonts w:ascii="Courier New" w:hAnsi="Courier New" w:cs="Courier New"/>
          <w:color w:val="FF0000"/>
        </w:rPr>
        <w:br/>
        <w:t xml:space="preserve">INSERT INTO customers </w:t>
      </w:r>
      <w:r w:rsidRPr="00111F68">
        <w:rPr>
          <w:rFonts w:ascii="Courier New" w:hAnsi="Courier New" w:cs="Courier New"/>
          <w:color w:val="FF0000"/>
        </w:rPr>
        <w:br/>
        <w:t xml:space="preserve">    VALUES (2, ‘Patel’, ‘Ravi’, ‘rpatel@yahoo.com’);</w:t>
      </w:r>
    </w:p>
    <w:p w14:paraId="6C64C5DF" w14:textId="2AFBF778" w:rsidR="00156D1E" w:rsidRPr="00156D1E" w:rsidRDefault="00156D1E" w:rsidP="00657B1A">
      <w:pPr>
        <w:pStyle w:val="OptionsCode"/>
      </w:pPr>
      <w:r w:rsidRPr="00156D1E">
        <w:t xml:space="preserve">INSERT INTO customers </w:t>
      </w:r>
      <w:r w:rsidRPr="00156D1E">
        <w:br/>
        <w:t xml:space="preserve">    VALUES (1, ‘Smith’, ‘John’, ‘jsmith@gmail.com’, 1),</w:t>
      </w:r>
      <w:r w:rsidRPr="00156D1E">
        <w:br/>
        <w:t xml:space="preserve">           (2, ‘Patel’, ‘Ravi’, ‘rpatel@yahoo.com’, 1);</w:t>
      </w:r>
    </w:p>
    <w:p w14:paraId="1F51783C" w14:textId="4ACBBB5B" w:rsidR="00156D1E" w:rsidRPr="00156D1E" w:rsidRDefault="00156D1E" w:rsidP="00657B1A">
      <w:pPr>
        <w:pStyle w:val="OptionsCode"/>
      </w:pP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 xml:space="preserve">, </w:t>
      </w:r>
      <w:proofErr w:type="spellStart"/>
      <w:r w:rsidRPr="00156D1E">
        <w:t>FName</w:t>
      </w:r>
      <w:proofErr w:type="spellEnd"/>
      <w:r w:rsidRPr="00156D1E">
        <w:t>, email)</w:t>
      </w:r>
      <w:r w:rsidRPr="00156D1E">
        <w:br/>
        <w:t xml:space="preserve">    VALUES (1, ‘Smith’, ‘John’, ‘jsmith@gmail.com’),</w:t>
      </w:r>
      <w:r w:rsidRPr="00156D1E">
        <w:br/>
        <w:t xml:space="preserve">           (2, ‘Patel’, ‘Ravi’, ‘rpatel@yahoo.com’);</w:t>
      </w:r>
    </w:p>
    <w:p w14:paraId="5CA9FB66" w14:textId="59F83CAF" w:rsidR="00156D1E" w:rsidRPr="00156D1E" w:rsidRDefault="00156D1E" w:rsidP="00657B1A">
      <w:pPr>
        <w:pStyle w:val="OptionsCode"/>
      </w:pP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 xml:space="preserve">, </w:t>
      </w:r>
      <w:proofErr w:type="spellStart"/>
      <w:r w:rsidRPr="00156D1E">
        <w:t>FName</w:t>
      </w:r>
      <w:proofErr w:type="spellEnd"/>
      <w:r w:rsidRPr="00156D1E">
        <w:t>, email</w:t>
      </w:r>
      <w:r>
        <w:t>, isActive</w:t>
      </w:r>
      <w:r w:rsidRPr="00156D1E">
        <w:t>)</w:t>
      </w:r>
      <w:r>
        <w:br/>
      </w:r>
      <w:r w:rsidRPr="00156D1E">
        <w:t xml:space="preserve">    VALUES (1, ‘Smith’, ‘John’, ‘jsmith@gmail.com’, 1)</w:t>
      </w:r>
      <w:r>
        <w:t>;</w:t>
      </w:r>
      <w:r>
        <w:br/>
      </w: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 xml:space="preserve">, </w:t>
      </w:r>
      <w:proofErr w:type="spellStart"/>
      <w:r w:rsidRPr="00156D1E">
        <w:t>FName</w:t>
      </w:r>
      <w:proofErr w:type="spellEnd"/>
      <w:r w:rsidRPr="00156D1E">
        <w:t>, email</w:t>
      </w:r>
      <w:r>
        <w:t>, isActive</w:t>
      </w:r>
      <w:r w:rsidRPr="00156D1E">
        <w:t>)</w:t>
      </w:r>
      <w:r>
        <w:br/>
      </w:r>
      <w:r w:rsidRPr="00156D1E">
        <w:t xml:space="preserve">    </w:t>
      </w:r>
      <w:r>
        <w:t xml:space="preserve">VALUES </w:t>
      </w:r>
      <w:r w:rsidRPr="00156D1E">
        <w:t>(2, ‘Patel’, ‘Ravi’, ‘rpatel@yahoo.com’, 1);</w:t>
      </w:r>
    </w:p>
    <w:p w14:paraId="6A0FBE36" w14:textId="0C505F68" w:rsidR="00156D1E" w:rsidRDefault="00A85B09" w:rsidP="00657B1A">
      <w:pPr>
        <w:pStyle w:val="OptionsCode"/>
      </w:pPr>
      <w:r>
        <w:t>All</w:t>
      </w:r>
      <w:r w:rsidR="00156D1E">
        <w:t xml:space="preserve"> the above </w:t>
      </w:r>
      <w:r w:rsidR="00156D1E" w:rsidRPr="00156D1E">
        <w:t>statement</w:t>
      </w:r>
      <w:r>
        <w:t>s</w:t>
      </w:r>
      <w:r w:rsidR="00156D1E">
        <w:t xml:space="preserve"> work</w:t>
      </w:r>
    </w:p>
    <w:p w14:paraId="0B25BE63" w14:textId="6116CF4D" w:rsidR="00156D1E" w:rsidRDefault="00156D1E" w:rsidP="00657B1A">
      <w:pPr>
        <w:pStyle w:val="OptionsCode"/>
      </w:pPr>
      <w:r>
        <w:t>None of the above statements work</w:t>
      </w:r>
      <w:r>
        <w:br/>
        <w:t xml:space="preserve"> </w:t>
      </w:r>
    </w:p>
    <w:p w14:paraId="73564887" w14:textId="77777777" w:rsidR="00156D1E" w:rsidRDefault="00156D1E" w:rsidP="00657B1A">
      <w:pPr>
        <w:pStyle w:val="Question"/>
      </w:pPr>
      <w:r>
        <w:t>Which of the following is not true about the ALTER TABLE statement?</w:t>
      </w:r>
    </w:p>
    <w:p w14:paraId="5F3E74B8" w14:textId="2C87BDB2" w:rsidR="00156D1E" w:rsidRPr="00111F68" w:rsidRDefault="00156D1E" w:rsidP="00D461E7">
      <w:pPr>
        <w:pStyle w:val="Options"/>
        <w:numPr>
          <w:ilvl w:val="0"/>
          <w:numId w:val="15"/>
        </w:numPr>
        <w:rPr>
          <w:color w:val="FF0000"/>
        </w:rPr>
      </w:pPr>
      <w:r w:rsidRPr="00111F68">
        <w:rPr>
          <w:color w:val="FF0000"/>
        </w:rPr>
        <w:t>It can add a new row.</w:t>
      </w:r>
    </w:p>
    <w:p w14:paraId="690CB56D" w14:textId="15C566D6" w:rsidR="00156D1E" w:rsidRDefault="00156D1E" w:rsidP="00D461E7">
      <w:pPr>
        <w:pStyle w:val="Options"/>
        <w:numPr>
          <w:ilvl w:val="0"/>
          <w:numId w:val="15"/>
        </w:numPr>
      </w:pPr>
      <w:r>
        <w:t>It can add a new column.</w:t>
      </w:r>
    </w:p>
    <w:p w14:paraId="3232C004" w14:textId="638601D0" w:rsidR="00156D1E" w:rsidRDefault="00156D1E" w:rsidP="00D461E7">
      <w:pPr>
        <w:pStyle w:val="Options"/>
        <w:numPr>
          <w:ilvl w:val="0"/>
          <w:numId w:val="15"/>
        </w:numPr>
      </w:pPr>
      <w:r>
        <w:t>It can modify existing columns.</w:t>
      </w:r>
    </w:p>
    <w:p w14:paraId="39E58857" w14:textId="58EBD63E" w:rsidR="00156D1E" w:rsidRDefault="00156D1E" w:rsidP="00D461E7">
      <w:pPr>
        <w:pStyle w:val="Options"/>
        <w:numPr>
          <w:ilvl w:val="0"/>
          <w:numId w:val="15"/>
        </w:numPr>
      </w:pPr>
      <w:r>
        <w:t>It can define a default value for the new column.</w:t>
      </w:r>
    </w:p>
    <w:p w14:paraId="6A86F5FE" w14:textId="77777777" w:rsidR="00156D1E" w:rsidRDefault="00156D1E" w:rsidP="00657B1A">
      <w:pPr>
        <w:pStyle w:val="Options"/>
        <w:numPr>
          <w:ilvl w:val="0"/>
          <w:numId w:val="0"/>
        </w:numPr>
        <w:ind w:left="1080"/>
      </w:pPr>
    </w:p>
    <w:p w14:paraId="5430ECBB" w14:textId="77777777" w:rsidR="00695842" w:rsidRDefault="00695842" w:rsidP="00657B1A">
      <w:pPr>
        <w:rPr>
          <w:lang w:val="en-CA"/>
        </w:rPr>
      </w:pPr>
      <w:r>
        <w:rPr>
          <w:lang w:val="en-CA"/>
        </w:rPr>
        <w:br w:type="page"/>
      </w:r>
    </w:p>
    <w:p w14:paraId="5440A8D8" w14:textId="3260C1D1" w:rsidR="000458BF" w:rsidRDefault="00F914E5" w:rsidP="00657B1A">
      <w:pPr>
        <w:pStyle w:val="Heading1"/>
      </w:pPr>
      <w:r>
        <w:lastRenderedPageBreak/>
        <w:t>PART B:</w:t>
      </w:r>
      <w:r w:rsidR="00695842">
        <w:t xml:space="preserve">  Short Answer</w:t>
      </w:r>
      <w:r w:rsidR="00001A1F">
        <w:t xml:space="preserve"> (1</w:t>
      </w:r>
      <w:r w:rsidR="00D92C45">
        <w:t>4</w:t>
      </w:r>
      <w:r w:rsidR="00001A1F">
        <w:t xml:space="preserve"> Marks)</w:t>
      </w:r>
    </w:p>
    <w:p w14:paraId="6D8D3515" w14:textId="77777777" w:rsidR="00695842" w:rsidRDefault="00695842" w:rsidP="00657B1A">
      <w:pPr>
        <w:rPr>
          <w:lang w:val="en-CA"/>
        </w:rPr>
      </w:pPr>
    </w:p>
    <w:p w14:paraId="4FA51A1F" w14:textId="69397BFE" w:rsidR="00695842" w:rsidRPr="00695842" w:rsidRDefault="00695842" w:rsidP="00657B1A">
      <w:pPr>
        <w:pStyle w:val="Question"/>
      </w:pPr>
      <w:r w:rsidRPr="00695842">
        <w:t xml:space="preserve">Name five different constraint on a table. </w:t>
      </w:r>
      <w:r w:rsidRPr="00695842">
        <w:rPr>
          <w:b/>
        </w:rPr>
        <w:t>(</w:t>
      </w:r>
      <w:r w:rsidR="00B036CB">
        <w:rPr>
          <w:b/>
        </w:rPr>
        <w:t>5</w:t>
      </w:r>
      <w:r w:rsidRPr="00695842">
        <w:rPr>
          <w:b/>
        </w:rPr>
        <w:t xml:space="preserve"> Marks)</w:t>
      </w:r>
    </w:p>
    <w:p w14:paraId="6F30CC76" w14:textId="77777777" w:rsidR="00695842" w:rsidRDefault="00695842" w:rsidP="00657B1A"/>
    <w:p w14:paraId="655890ED" w14:textId="253BE7FA" w:rsidR="00695842" w:rsidRPr="00413941" w:rsidRDefault="00413941" w:rsidP="00413941">
      <w:pPr>
        <w:spacing w:after="240"/>
        <w:ind w:left="1077"/>
        <w:rPr>
          <w:color w:val="FF0000"/>
        </w:rPr>
      </w:pPr>
      <w:r w:rsidRPr="00413941">
        <w:rPr>
          <w:color w:val="FF0000"/>
        </w:rPr>
        <w:t>PK, FK, Index, Required, Check, Default, Unique</w:t>
      </w:r>
      <w:r w:rsidR="00BF60CD" w:rsidRPr="00413941">
        <w:rPr>
          <w:color w:val="FF0000"/>
        </w:rPr>
        <w:br/>
      </w:r>
    </w:p>
    <w:p w14:paraId="082FE4EA" w14:textId="77777777" w:rsidR="00695842" w:rsidRDefault="00695842" w:rsidP="00657B1A"/>
    <w:p w14:paraId="62B6166F" w14:textId="566BFD20" w:rsidR="00695842" w:rsidRPr="00413941" w:rsidRDefault="00695842" w:rsidP="00D461E7">
      <w:pPr>
        <w:pStyle w:val="Question"/>
        <w:numPr>
          <w:ilvl w:val="0"/>
          <w:numId w:val="1"/>
        </w:numPr>
        <w:rPr>
          <w:b/>
          <w:color w:val="FF0000"/>
        </w:rPr>
      </w:pPr>
      <w:r>
        <w:t>What is the purpose of a junction</w:t>
      </w:r>
      <w:r w:rsidR="002E0101">
        <w:t>/bridge</w:t>
      </w:r>
      <w:r>
        <w:t xml:space="preserve"> table? </w:t>
      </w:r>
      <w:r w:rsidRPr="00657B1A">
        <w:rPr>
          <w:b/>
        </w:rPr>
        <w:t>(3 Marks)</w:t>
      </w:r>
      <w:r w:rsidRPr="00657B1A">
        <w:rPr>
          <w:b/>
        </w:rPr>
        <w:br/>
      </w:r>
      <w:r w:rsidRPr="00657B1A">
        <w:rPr>
          <w:b/>
        </w:rPr>
        <w:br/>
      </w:r>
      <w:r w:rsidR="00413941" w:rsidRPr="00413941">
        <w:rPr>
          <w:b/>
          <w:color w:val="FF0000"/>
        </w:rPr>
        <w:t>To simulate a many-to-many relationship in the physical database with two opposite 1-to-many relationships as a m2m relationship can</w:t>
      </w:r>
      <w:bookmarkStart w:id="1" w:name="_GoBack"/>
      <w:bookmarkEnd w:id="1"/>
      <w:r w:rsidR="00413941" w:rsidRPr="00413941">
        <w:rPr>
          <w:b/>
          <w:color w:val="FF0000"/>
        </w:rPr>
        <w:t>not be physically created.</w:t>
      </w:r>
    </w:p>
    <w:p w14:paraId="491D50B3" w14:textId="04ADBD8B" w:rsidR="00001A1F" w:rsidRDefault="00001A1F" w:rsidP="00657B1A"/>
    <w:p w14:paraId="6AF34378" w14:textId="32026C74" w:rsidR="00695842" w:rsidRPr="00695842" w:rsidRDefault="00695842" w:rsidP="00D461E7">
      <w:pPr>
        <w:pStyle w:val="Question"/>
        <w:numPr>
          <w:ilvl w:val="0"/>
          <w:numId w:val="1"/>
        </w:numPr>
      </w:pPr>
      <w:r w:rsidRPr="00695842">
        <w:t xml:space="preserve">Match the </w:t>
      </w:r>
      <w:r w:rsidR="00ED4F97">
        <w:t xml:space="preserve">Data </w:t>
      </w:r>
      <w:r w:rsidRPr="00695842">
        <w:t xml:space="preserve">Concept with the data storage type.  </w:t>
      </w:r>
      <w:r w:rsidR="00D8694A" w:rsidRPr="00657B1A">
        <w:rPr>
          <w:b/>
        </w:rPr>
        <w:t>(6 Marks)</w:t>
      </w:r>
      <w:r>
        <w:br/>
      </w:r>
      <w:r w:rsidRPr="00695842">
        <w:t xml:space="preserve">(Write the </w:t>
      </w:r>
      <w:r w:rsidR="00ED4F97">
        <w:t xml:space="preserve">appropriate </w:t>
      </w:r>
      <w:r w:rsidRPr="00695842">
        <w:t xml:space="preserve">Code letter in the </w:t>
      </w:r>
      <w:r w:rsidR="00ED4F97">
        <w:t>Answer</w:t>
      </w:r>
      <w:r w:rsidRPr="00695842">
        <w:t xml:space="preserve"> Column</w:t>
      </w:r>
      <w:r w:rsidR="00D8694A">
        <w:t>, marks deducted for incorrect answers</w:t>
      </w:r>
      <w:r w:rsidRPr="00695842">
        <w:t>).</w:t>
      </w:r>
      <w:r>
        <w:br/>
      </w:r>
    </w:p>
    <w:tbl>
      <w:tblPr>
        <w:tblStyle w:val="TableGrid"/>
        <w:tblW w:w="8476" w:type="dxa"/>
        <w:tblInd w:w="720" w:type="dxa"/>
        <w:tblLook w:val="04A0" w:firstRow="1" w:lastRow="0" w:firstColumn="1" w:lastColumn="0" w:noHBand="0" w:noVBand="1"/>
      </w:tblPr>
      <w:tblGrid>
        <w:gridCol w:w="4077"/>
        <w:gridCol w:w="1011"/>
        <w:gridCol w:w="566"/>
        <w:gridCol w:w="851"/>
        <w:gridCol w:w="1971"/>
      </w:tblGrid>
      <w:tr w:rsidR="006D0F57" w:rsidRPr="006D0F57" w14:paraId="2F02FEAF" w14:textId="77777777" w:rsidTr="006D0F57">
        <w:trPr>
          <w:trHeight w:val="567"/>
        </w:trPr>
        <w:tc>
          <w:tcPr>
            <w:tcW w:w="4082" w:type="dxa"/>
            <w:shd w:val="clear" w:color="auto" w:fill="D9D9D9" w:themeFill="background1" w:themeFillShade="D9"/>
            <w:vAlign w:val="center"/>
          </w:tcPr>
          <w:p w14:paraId="1F435F11" w14:textId="57D3EDFE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 xml:space="preserve">Data </w:t>
            </w:r>
            <w:r w:rsidR="00695842" w:rsidRPr="006D0F57">
              <w:rPr>
                <w:b/>
                <w:bCs/>
              </w:rPr>
              <w:t>Concept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2C293" w14:textId="1B40FB7F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>Answer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0F7DF8" w14:textId="77777777" w:rsidR="00695842" w:rsidRPr="006D0F57" w:rsidRDefault="00695842" w:rsidP="00657B1A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E46CB0" w14:textId="785CE57E" w:rsidR="00695842" w:rsidRPr="006D0F57" w:rsidRDefault="00695842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>Code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36607F5E" w14:textId="27FCC43F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 xml:space="preserve">Data </w:t>
            </w:r>
            <w:r w:rsidR="00695842" w:rsidRPr="006D0F57">
              <w:rPr>
                <w:b/>
                <w:bCs/>
              </w:rPr>
              <w:t>Type</w:t>
            </w:r>
          </w:p>
        </w:tc>
      </w:tr>
      <w:tr w:rsidR="00695842" w14:paraId="25DB8195" w14:textId="77777777" w:rsidTr="00ED4F97">
        <w:tc>
          <w:tcPr>
            <w:tcW w:w="4082" w:type="dxa"/>
            <w:vAlign w:val="center"/>
          </w:tcPr>
          <w:p w14:paraId="20F148A2" w14:textId="797D5FDE" w:rsidR="00695842" w:rsidRPr="00695842" w:rsidRDefault="00695842" w:rsidP="00657B1A">
            <w:r w:rsidRPr="00695842">
              <w:t>a north American phone number</w:t>
            </w:r>
          </w:p>
        </w:tc>
        <w:tc>
          <w:tcPr>
            <w:tcW w:w="1005" w:type="dxa"/>
          </w:tcPr>
          <w:p w14:paraId="637C2626" w14:textId="72C91A6C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C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D05B9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2BA0C3A8" w14:textId="49E37C11" w:rsidR="00695842" w:rsidRPr="00695842" w:rsidRDefault="00695842" w:rsidP="00657B1A">
            <w:r w:rsidRPr="00695842">
              <w:t>A</w:t>
            </w:r>
          </w:p>
        </w:tc>
        <w:tc>
          <w:tcPr>
            <w:tcW w:w="1971" w:type="dxa"/>
            <w:vAlign w:val="center"/>
          </w:tcPr>
          <w:p w14:paraId="50569D40" w14:textId="60AC8C6A" w:rsidR="00695842" w:rsidRPr="001E3D53" w:rsidRDefault="007C4764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VARCHAR(#)</w:t>
            </w:r>
          </w:p>
        </w:tc>
      </w:tr>
      <w:tr w:rsidR="00695842" w14:paraId="200F6CD6" w14:textId="77777777" w:rsidTr="00ED4F97">
        <w:tc>
          <w:tcPr>
            <w:tcW w:w="4082" w:type="dxa"/>
            <w:vAlign w:val="center"/>
          </w:tcPr>
          <w:p w14:paraId="71070918" w14:textId="24C53DB0" w:rsidR="00695842" w:rsidRPr="00695842" w:rsidRDefault="00695842" w:rsidP="00657B1A">
            <w:r w:rsidRPr="00695842">
              <w:t>A 10 character product code containing both numbers and letters</w:t>
            </w:r>
          </w:p>
        </w:tc>
        <w:tc>
          <w:tcPr>
            <w:tcW w:w="1005" w:type="dxa"/>
          </w:tcPr>
          <w:p w14:paraId="35F4C100" w14:textId="391D8761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9CEA6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099436E3" w14:textId="371B6AD3" w:rsidR="00695842" w:rsidRPr="00695842" w:rsidRDefault="00695842" w:rsidP="00657B1A">
            <w:r w:rsidRPr="00695842">
              <w:t>B</w:t>
            </w:r>
          </w:p>
        </w:tc>
        <w:tc>
          <w:tcPr>
            <w:tcW w:w="1971" w:type="dxa"/>
            <w:vAlign w:val="center"/>
          </w:tcPr>
          <w:p w14:paraId="63D93D3E" w14:textId="2B35A1F0" w:rsidR="00695842" w:rsidRPr="001E3D53" w:rsidRDefault="00ED4F97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TINYINT</w:t>
            </w:r>
          </w:p>
        </w:tc>
      </w:tr>
      <w:tr w:rsidR="00695842" w14:paraId="4252A4E2" w14:textId="77777777" w:rsidTr="00ED4F97">
        <w:tc>
          <w:tcPr>
            <w:tcW w:w="4082" w:type="dxa"/>
            <w:vAlign w:val="center"/>
          </w:tcPr>
          <w:p w14:paraId="0ACF0425" w14:textId="097BA21D" w:rsidR="00695842" w:rsidRPr="00695842" w:rsidRDefault="00695842" w:rsidP="00657B1A">
            <w:r>
              <w:t>The name of a province in a foreign country</w:t>
            </w:r>
          </w:p>
        </w:tc>
        <w:tc>
          <w:tcPr>
            <w:tcW w:w="1005" w:type="dxa"/>
          </w:tcPr>
          <w:p w14:paraId="42DEADF9" w14:textId="3CDF61CA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C4FB93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27251DFD" w14:textId="31DDE18B" w:rsidR="00695842" w:rsidRPr="00695842" w:rsidRDefault="00695842" w:rsidP="00657B1A">
            <w:r w:rsidRPr="00695842">
              <w:t>C</w:t>
            </w:r>
          </w:p>
        </w:tc>
        <w:tc>
          <w:tcPr>
            <w:tcW w:w="1971" w:type="dxa"/>
            <w:vAlign w:val="center"/>
          </w:tcPr>
          <w:p w14:paraId="66F4399A" w14:textId="3FAEF65D" w:rsidR="00695842" w:rsidRPr="001E3D53" w:rsidRDefault="00695842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BIGINT</w:t>
            </w:r>
          </w:p>
        </w:tc>
      </w:tr>
      <w:tr w:rsidR="00695842" w14:paraId="7A7C005B" w14:textId="77777777" w:rsidTr="00ED4F97">
        <w:tc>
          <w:tcPr>
            <w:tcW w:w="4082" w:type="dxa"/>
            <w:vAlign w:val="center"/>
          </w:tcPr>
          <w:p w14:paraId="778C4711" w14:textId="14E32844" w:rsidR="00695842" w:rsidRPr="00695842" w:rsidRDefault="007C4764" w:rsidP="00657B1A">
            <w:r>
              <w:t>The price of a product</w:t>
            </w:r>
          </w:p>
        </w:tc>
        <w:tc>
          <w:tcPr>
            <w:tcW w:w="1005" w:type="dxa"/>
          </w:tcPr>
          <w:p w14:paraId="5B8F56A1" w14:textId="60B75C25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F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FB374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4A305DE6" w14:textId="28225083" w:rsidR="00695842" w:rsidRPr="00695842" w:rsidRDefault="00695842" w:rsidP="00657B1A">
            <w:r w:rsidRPr="00695842">
              <w:t>D</w:t>
            </w:r>
          </w:p>
        </w:tc>
        <w:tc>
          <w:tcPr>
            <w:tcW w:w="1971" w:type="dxa"/>
            <w:vAlign w:val="center"/>
          </w:tcPr>
          <w:p w14:paraId="548481FF" w14:textId="50CABD1C" w:rsidR="00695842" w:rsidRPr="001E3D53" w:rsidRDefault="00ED4F97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INT</w:t>
            </w:r>
          </w:p>
        </w:tc>
      </w:tr>
      <w:tr w:rsidR="00695842" w14:paraId="761D5C13" w14:textId="77777777" w:rsidTr="00ED4F97">
        <w:tc>
          <w:tcPr>
            <w:tcW w:w="4082" w:type="dxa"/>
            <w:vAlign w:val="center"/>
          </w:tcPr>
          <w:p w14:paraId="02269268" w14:textId="338527F5" w:rsidR="00695842" w:rsidRPr="00695842" w:rsidRDefault="00ED4F97" w:rsidP="00657B1A">
            <w:r>
              <w:t>A numeric value for storing the number of doors a vehicle has</w:t>
            </w:r>
          </w:p>
        </w:tc>
        <w:tc>
          <w:tcPr>
            <w:tcW w:w="1005" w:type="dxa"/>
          </w:tcPr>
          <w:p w14:paraId="1CCB5043" w14:textId="6E2DEEDD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D2E1D3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572B5AED" w14:textId="47778236" w:rsidR="00695842" w:rsidRPr="00695842" w:rsidRDefault="00695842" w:rsidP="00657B1A">
            <w:r w:rsidRPr="00695842">
              <w:t>E</w:t>
            </w:r>
          </w:p>
        </w:tc>
        <w:tc>
          <w:tcPr>
            <w:tcW w:w="1971" w:type="dxa"/>
            <w:vAlign w:val="center"/>
          </w:tcPr>
          <w:p w14:paraId="3B2E3112" w14:textId="749F157C" w:rsidR="00695842" w:rsidRPr="001E3D53" w:rsidRDefault="00695842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CHAR(#)</w:t>
            </w:r>
          </w:p>
        </w:tc>
      </w:tr>
      <w:tr w:rsidR="00695842" w14:paraId="5A12F8D7" w14:textId="77777777" w:rsidTr="00ED4F97">
        <w:tc>
          <w:tcPr>
            <w:tcW w:w="4082" w:type="dxa"/>
            <w:vAlign w:val="center"/>
          </w:tcPr>
          <w:p w14:paraId="5F622B41" w14:textId="0C6D815D" w:rsidR="00695842" w:rsidRPr="00695842" w:rsidRDefault="00ED4F97" w:rsidP="00657B1A">
            <w:r>
              <w:t>A numeric ID value for a franchise location of Tim Hortons</w:t>
            </w:r>
          </w:p>
        </w:tc>
        <w:tc>
          <w:tcPr>
            <w:tcW w:w="1005" w:type="dxa"/>
          </w:tcPr>
          <w:p w14:paraId="54223B3F" w14:textId="733199A8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D</w:t>
            </w:r>
          </w:p>
        </w:tc>
        <w:tc>
          <w:tcPr>
            <w:tcW w:w="567" w:type="dxa"/>
            <w:tcBorders>
              <w:top w:val="nil"/>
            </w:tcBorders>
          </w:tcPr>
          <w:p w14:paraId="4047C989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4270D755" w14:textId="4ECB3C8A" w:rsidR="00695842" w:rsidRPr="00695842" w:rsidRDefault="00695842" w:rsidP="00657B1A">
            <w:r w:rsidRPr="00695842">
              <w:t>F</w:t>
            </w:r>
          </w:p>
        </w:tc>
        <w:tc>
          <w:tcPr>
            <w:tcW w:w="1971" w:type="dxa"/>
            <w:vAlign w:val="center"/>
          </w:tcPr>
          <w:p w14:paraId="1D0B6AF5" w14:textId="3363E859" w:rsidR="00695842" w:rsidRPr="001E3D53" w:rsidRDefault="007C4764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DECIMAL(#,#)</w:t>
            </w:r>
          </w:p>
        </w:tc>
      </w:tr>
    </w:tbl>
    <w:p w14:paraId="1ECBB9E2" w14:textId="77777777" w:rsidR="00ED4F97" w:rsidRDefault="00ED4F97" w:rsidP="00657B1A"/>
    <w:p w14:paraId="4CA7853C" w14:textId="77777777" w:rsidR="00103057" w:rsidRDefault="00103057">
      <w:pPr>
        <w:spacing w:after="160" w:line="259" w:lineRule="auto"/>
        <w:rPr>
          <w:rFonts w:eastAsiaTheme="majorEastAsia" w:cstheme="majorBidi"/>
          <w:color w:val="FF0000"/>
          <w:sz w:val="32"/>
          <w:szCs w:val="32"/>
          <w:lang w:val="en-CA"/>
        </w:rPr>
      </w:pPr>
      <w:r>
        <w:br w:type="page"/>
      </w:r>
    </w:p>
    <w:p w14:paraId="3C523107" w14:textId="481444FD" w:rsidR="00001A1F" w:rsidRDefault="00001A1F" w:rsidP="00657B1A">
      <w:pPr>
        <w:pStyle w:val="Heading1"/>
      </w:pPr>
      <w:r>
        <w:lastRenderedPageBreak/>
        <w:t>Part C – SQL Statements</w:t>
      </w:r>
    </w:p>
    <w:p w14:paraId="58175A9B" w14:textId="77777777" w:rsidR="00001A1F" w:rsidRDefault="00001A1F" w:rsidP="00657B1A">
      <w:pPr>
        <w:pStyle w:val="Question"/>
        <w:numPr>
          <w:ilvl w:val="0"/>
          <w:numId w:val="0"/>
        </w:numPr>
        <w:ind w:left="360"/>
      </w:pPr>
    </w:p>
    <w:p w14:paraId="157B78F9" w14:textId="77777777" w:rsidR="00717729" w:rsidRDefault="00717729" w:rsidP="00657B1A">
      <w:pPr>
        <w:rPr>
          <w:sz w:val="24"/>
          <w:szCs w:val="24"/>
        </w:rPr>
      </w:pPr>
    </w:p>
    <w:p w14:paraId="6E006D15" w14:textId="104E2093" w:rsidR="000458BF" w:rsidRPr="00657B1A" w:rsidRDefault="00717729" w:rsidP="00657B1A">
      <w:pPr>
        <w:rPr>
          <w:b/>
          <w:bCs/>
          <w:lang w:val="en-CA"/>
        </w:rPr>
      </w:pPr>
      <w:r>
        <w:rPr>
          <w:sz w:val="24"/>
          <w:szCs w:val="24"/>
        </w:rPr>
        <w:br/>
      </w:r>
      <w:r w:rsidR="00657B1A" w:rsidRPr="00717729">
        <w:rPr>
          <w:sz w:val="24"/>
          <w:szCs w:val="24"/>
        </w:rPr>
        <w:t>Use the following table definitions and data to answer the following questions (Please do not remove these pages from the paper)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D4F97" w:rsidRPr="00657B1A">
        <w:br/>
      </w:r>
      <w:r w:rsidR="00695842" w:rsidRPr="00657B1A">
        <w:br/>
      </w:r>
      <w:r w:rsidR="00672B55" w:rsidRPr="00657B1A">
        <w:rPr>
          <w:b/>
          <w:bCs/>
          <w:lang w:val="en-CA"/>
        </w:rPr>
        <w:t>STAFF</w:t>
      </w:r>
    </w:p>
    <w:tbl>
      <w:tblPr>
        <w:tblStyle w:val="GridTable4-Accent3"/>
        <w:tblW w:w="10340" w:type="dxa"/>
        <w:tblLook w:val="04A0" w:firstRow="1" w:lastRow="0" w:firstColumn="1" w:lastColumn="0" w:noHBand="0" w:noVBand="1"/>
      </w:tblPr>
      <w:tblGrid>
        <w:gridCol w:w="1250"/>
        <w:gridCol w:w="1722"/>
        <w:gridCol w:w="1879"/>
        <w:gridCol w:w="2111"/>
        <w:gridCol w:w="2233"/>
        <w:gridCol w:w="1145"/>
      </w:tblGrid>
      <w:tr w:rsidR="009B2553" w:rsidRPr="00657B1A" w14:paraId="27DB5BAA" w14:textId="761CF094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2165A4D5" w14:textId="4A289C9B" w:rsidR="009B2553" w:rsidRPr="00657B1A" w:rsidRDefault="009B2553" w:rsidP="00657B1A">
            <w:pPr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EMP_ID</w:t>
            </w:r>
          </w:p>
        </w:tc>
        <w:tc>
          <w:tcPr>
            <w:tcW w:w="1722" w:type="dxa"/>
          </w:tcPr>
          <w:p w14:paraId="53714FED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STAFF_NAME</w:t>
            </w:r>
          </w:p>
        </w:tc>
        <w:tc>
          <w:tcPr>
            <w:tcW w:w="1879" w:type="dxa"/>
            <w:hideMark/>
          </w:tcPr>
          <w:p w14:paraId="3D141B0D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SALES_OFFICE</w:t>
            </w:r>
          </w:p>
        </w:tc>
        <w:tc>
          <w:tcPr>
            <w:tcW w:w="2111" w:type="dxa"/>
            <w:hideMark/>
          </w:tcPr>
          <w:p w14:paraId="475EA766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OFFICE_NUMBER</w:t>
            </w:r>
          </w:p>
        </w:tc>
        <w:tc>
          <w:tcPr>
            <w:tcW w:w="2233" w:type="dxa"/>
          </w:tcPr>
          <w:p w14:paraId="1548E08E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MAX_CUSTOMERS</w:t>
            </w:r>
          </w:p>
        </w:tc>
        <w:tc>
          <w:tcPr>
            <w:tcW w:w="1145" w:type="dxa"/>
          </w:tcPr>
          <w:p w14:paraId="4F4654AD" w14:textId="25689715" w:rsidR="009B2553" w:rsidRPr="009B2553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</w:t>
            </w:r>
          </w:p>
        </w:tc>
      </w:tr>
      <w:tr w:rsidR="009B2553" w14:paraId="3231EE0B" w14:textId="582B54E0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25584574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1003</w:t>
            </w:r>
          </w:p>
        </w:tc>
        <w:tc>
          <w:tcPr>
            <w:tcW w:w="1722" w:type="dxa"/>
            <w:vAlign w:val="center"/>
            <w:hideMark/>
          </w:tcPr>
          <w:p w14:paraId="466D2B90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 Smith</w:t>
            </w:r>
          </w:p>
        </w:tc>
        <w:tc>
          <w:tcPr>
            <w:tcW w:w="1879" w:type="dxa"/>
            <w:vAlign w:val="center"/>
            <w:hideMark/>
          </w:tcPr>
          <w:p w14:paraId="652D0488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111" w:type="dxa"/>
            <w:vAlign w:val="center"/>
            <w:hideMark/>
          </w:tcPr>
          <w:p w14:paraId="0B13D1B7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416-666-2112</w:t>
            </w:r>
          </w:p>
        </w:tc>
        <w:tc>
          <w:tcPr>
            <w:tcW w:w="2233" w:type="dxa"/>
            <w:vAlign w:val="center"/>
          </w:tcPr>
          <w:p w14:paraId="12611A12" w14:textId="77777777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5" w:type="dxa"/>
            <w:vAlign w:val="center"/>
          </w:tcPr>
          <w:p w14:paraId="11640206" w14:textId="3878BF7F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B2553" w14:paraId="32A9E1D4" w14:textId="44AE6231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4085FD1A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1004</w:t>
            </w:r>
          </w:p>
        </w:tc>
        <w:tc>
          <w:tcPr>
            <w:tcW w:w="1722" w:type="dxa"/>
            <w:vAlign w:val="center"/>
            <w:hideMark/>
          </w:tcPr>
          <w:p w14:paraId="6F4BB7DE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Hunt</w:t>
            </w:r>
          </w:p>
        </w:tc>
        <w:tc>
          <w:tcPr>
            <w:tcW w:w="1879" w:type="dxa"/>
            <w:vAlign w:val="center"/>
            <w:hideMark/>
          </w:tcPr>
          <w:p w14:paraId="46D9AF4B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Ottawa</w:t>
            </w:r>
          </w:p>
        </w:tc>
        <w:tc>
          <w:tcPr>
            <w:tcW w:w="2111" w:type="dxa"/>
            <w:vAlign w:val="center"/>
            <w:hideMark/>
          </w:tcPr>
          <w:p w14:paraId="28269C9A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950-345-2323</w:t>
            </w:r>
          </w:p>
        </w:tc>
        <w:tc>
          <w:tcPr>
            <w:tcW w:w="2233" w:type="dxa"/>
            <w:vAlign w:val="center"/>
          </w:tcPr>
          <w:p w14:paraId="6C5276F1" w14:textId="77777777" w:rsidR="009B2553" w:rsidRDefault="009B2553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45" w:type="dxa"/>
            <w:vAlign w:val="center"/>
          </w:tcPr>
          <w:p w14:paraId="70F9CC9C" w14:textId="2A85C475" w:rsidR="009B2553" w:rsidRDefault="009B2553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B2553" w14:paraId="4098FB8F" w14:textId="3A2B8292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3A49599C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1005</w:t>
            </w:r>
          </w:p>
        </w:tc>
        <w:tc>
          <w:tcPr>
            <w:tcW w:w="1722" w:type="dxa"/>
            <w:vAlign w:val="center"/>
            <w:hideMark/>
          </w:tcPr>
          <w:p w14:paraId="2AFF761D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 Hap</w:t>
            </w:r>
          </w:p>
        </w:tc>
        <w:tc>
          <w:tcPr>
            <w:tcW w:w="1879" w:type="dxa"/>
            <w:vAlign w:val="center"/>
            <w:hideMark/>
          </w:tcPr>
          <w:p w14:paraId="2562F21B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  <w:tc>
          <w:tcPr>
            <w:tcW w:w="2111" w:type="dxa"/>
            <w:vAlign w:val="center"/>
            <w:hideMark/>
          </w:tcPr>
          <w:p w14:paraId="5FEEB8CB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366-404-5775</w:t>
            </w:r>
          </w:p>
        </w:tc>
        <w:tc>
          <w:tcPr>
            <w:tcW w:w="2233" w:type="dxa"/>
            <w:vAlign w:val="center"/>
          </w:tcPr>
          <w:p w14:paraId="64342C6B" w14:textId="77777777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5" w:type="dxa"/>
            <w:vAlign w:val="center"/>
          </w:tcPr>
          <w:p w14:paraId="323CE54B" w14:textId="0B572DD4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7F76C00" w14:textId="77777777" w:rsidR="000458BF" w:rsidRDefault="000458BF" w:rsidP="00657B1A">
      <w:pPr>
        <w:rPr>
          <w:lang w:val="en-CA"/>
        </w:rPr>
      </w:pPr>
    </w:p>
    <w:p w14:paraId="79F707AD" w14:textId="77777777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CUSTOMER</w:t>
      </w:r>
    </w:p>
    <w:tbl>
      <w:tblPr>
        <w:tblStyle w:val="GridTable4-Accent3"/>
        <w:tblW w:w="10343" w:type="dxa"/>
        <w:tblLook w:val="04A0" w:firstRow="1" w:lastRow="0" w:firstColumn="1" w:lastColumn="0" w:noHBand="0" w:noVBand="1"/>
      </w:tblPr>
      <w:tblGrid>
        <w:gridCol w:w="1818"/>
        <w:gridCol w:w="1154"/>
        <w:gridCol w:w="2240"/>
        <w:gridCol w:w="2541"/>
        <w:gridCol w:w="2590"/>
      </w:tblGrid>
      <w:tr w:rsidR="00657B1A" w:rsidRPr="00657B1A" w14:paraId="2BB4D492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EE6339" w14:textId="7FF8EBA6" w:rsidR="003C6B4F" w:rsidRPr="00657B1A" w:rsidRDefault="003C6B4F" w:rsidP="00657B1A">
            <w:pPr>
              <w:ind w:left="-2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CUST_ID</w:t>
            </w:r>
          </w:p>
        </w:tc>
        <w:tc>
          <w:tcPr>
            <w:tcW w:w="1154" w:type="dxa"/>
            <w:vAlign w:val="center"/>
            <w:hideMark/>
          </w:tcPr>
          <w:p w14:paraId="1861406D" w14:textId="040CE69C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EMP_ID</w:t>
            </w:r>
          </w:p>
        </w:tc>
        <w:tc>
          <w:tcPr>
            <w:tcW w:w="2240" w:type="dxa"/>
            <w:vAlign w:val="center"/>
          </w:tcPr>
          <w:p w14:paraId="65F14A58" w14:textId="10F16466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CUST_NAME</w:t>
            </w:r>
          </w:p>
        </w:tc>
        <w:tc>
          <w:tcPr>
            <w:tcW w:w="2541" w:type="dxa"/>
            <w:vAlign w:val="center"/>
            <w:hideMark/>
          </w:tcPr>
          <w:p w14:paraId="74BE0D5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EMAIL</w:t>
            </w:r>
          </w:p>
        </w:tc>
        <w:tc>
          <w:tcPr>
            <w:tcW w:w="2590" w:type="dxa"/>
            <w:vAlign w:val="center"/>
            <w:hideMark/>
          </w:tcPr>
          <w:p w14:paraId="3A13FBE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ADDRESS</w:t>
            </w:r>
          </w:p>
        </w:tc>
      </w:tr>
      <w:tr w:rsidR="003C6B4F" w:rsidRPr="002A0D5B" w14:paraId="3D283F37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534BA939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1000</w:t>
            </w:r>
          </w:p>
        </w:tc>
        <w:tc>
          <w:tcPr>
            <w:tcW w:w="1154" w:type="dxa"/>
            <w:vAlign w:val="center"/>
            <w:hideMark/>
          </w:tcPr>
          <w:p w14:paraId="18A7D4C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240" w:type="dxa"/>
            <w:vAlign w:val="center"/>
          </w:tcPr>
          <w:p w14:paraId="799AFE21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George</w:t>
            </w:r>
            <w:r>
              <w:t xml:space="preserve"> </w:t>
            </w:r>
            <w:r w:rsidRPr="002A0D5B">
              <w:t>Wish</w:t>
            </w:r>
          </w:p>
        </w:tc>
        <w:tc>
          <w:tcPr>
            <w:tcW w:w="2541" w:type="dxa"/>
            <w:vAlign w:val="center"/>
            <w:hideMark/>
          </w:tcPr>
          <w:p w14:paraId="4A14336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gwashington@email.ca</w:t>
            </w:r>
          </w:p>
        </w:tc>
        <w:tc>
          <w:tcPr>
            <w:tcW w:w="2590" w:type="dxa"/>
            <w:vAlign w:val="center"/>
            <w:hideMark/>
          </w:tcPr>
          <w:p w14:paraId="040489D4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3200 Mt Vernon Hwy</w:t>
            </w:r>
          </w:p>
        </w:tc>
      </w:tr>
      <w:tr w:rsidR="003C6B4F" w:rsidRPr="002A0D5B" w14:paraId="400AAD1A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4C0DF97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1010</w:t>
            </w:r>
          </w:p>
        </w:tc>
        <w:tc>
          <w:tcPr>
            <w:tcW w:w="1154" w:type="dxa"/>
            <w:vAlign w:val="center"/>
            <w:hideMark/>
          </w:tcPr>
          <w:p w14:paraId="4F285E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240" w:type="dxa"/>
            <w:vAlign w:val="center"/>
          </w:tcPr>
          <w:p w14:paraId="5AB613B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John</w:t>
            </w:r>
            <w:r>
              <w:t xml:space="preserve"> </w:t>
            </w:r>
            <w:r w:rsidRPr="002A0D5B">
              <w:t>Adams</w:t>
            </w:r>
          </w:p>
        </w:tc>
        <w:tc>
          <w:tcPr>
            <w:tcW w:w="2541" w:type="dxa"/>
            <w:vAlign w:val="center"/>
            <w:hideMark/>
          </w:tcPr>
          <w:p w14:paraId="161F8E0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jadams@email.ca</w:t>
            </w:r>
          </w:p>
        </w:tc>
        <w:tc>
          <w:tcPr>
            <w:tcW w:w="2590" w:type="dxa"/>
            <w:vAlign w:val="center"/>
            <w:hideMark/>
          </w:tcPr>
          <w:p w14:paraId="53996D80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1250 Hancock St</w:t>
            </w:r>
          </w:p>
        </w:tc>
      </w:tr>
      <w:tr w:rsidR="003C6B4F" w:rsidRPr="002A0D5B" w14:paraId="387EB22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749FA3F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1020</w:t>
            </w:r>
          </w:p>
        </w:tc>
        <w:tc>
          <w:tcPr>
            <w:tcW w:w="1154" w:type="dxa"/>
            <w:vAlign w:val="center"/>
            <w:hideMark/>
          </w:tcPr>
          <w:p w14:paraId="2B62660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78F08A48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Thomas</w:t>
            </w:r>
            <w:r>
              <w:t xml:space="preserve"> </w:t>
            </w:r>
            <w:r w:rsidRPr="002A0D5B">
              <w:t>Andrew</w:t>
            </w:r>
          </w:p>
        </w:tc>
        <w:tc>
          <w:tcPr>
            <w:tcW w:w="2541" w:type="dxa"/>
            <w:vAlign w:val="center"/>
            <w:hideMark/>
          </w:tcPr>
          <w:p w14:paraId="3EF5DC66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tjefferson@email.ca</w:t>
            </w:r>
          </w:p>
        </w:tc>
        <w:tc>
          <w:tcPr>
            <w:tcW w:w="2590" w:type="dxa"/>
            <w:vAlign w:val="center"/>
            <w:hideMark/>
          </w:tcPr>
          <w:p w14:paraId="791512C9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931 Thomas Jefferson Pkwy</w:t>
            </w:r>
          </w:p>
        </w:tc>
      </w:tr>
      <w:tr w:rsidR="003C6B4F" w:rsidRPr="002A0D5B" w14:paraId="3E5D173A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6F84D223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1030</w:t>
            </w:r>
          </w:p>
        </w:tc>
        <w:tc>
          <w:tcPr>
            <w:tcW w:w="1154" w:type="dxa"/>
            <w:vAlign w:val="center"/>
            <w:hideMark/>
          </w:tcPr>
          <w:p w14:paraId="557E785B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6FDC2DC5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Madison</w:t>
            </w:r>
          </w:p>
        </w:tc>
        <w:tc>
          <w:tcPr>
            <w:tcW w:w="2541" w:type="dxa"/>
            <w:vAlign w:val="center"/>
            <w:hideMark/>
          </w:tcPr>
          <w:p w14:paraId="6CD4E2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jmadison@email.ca</w:t>
            </w:r>
          </w:p>
        </w:tc>
        <w:tc>
          <w:tcPr>
            <w:tcW w:w="2590" w:type="dxa"/>
            <w:vAlign w:val="center"/>
            <w:hideMark/>
          </w:tcPr>
          <w:p w14:paraId="3DFA174F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11350 Constitution Hwy</w:t>
            </w:r>
          </w:p>
        </w:tc>
      </w:tr>
      <w:tr w:rsidR="003C6B4F" w:rsidRPr="002A0D5B" w14:paraId="53A060D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50EAA2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1040</w:t>
            </w:r>
          </w:p>
        </w:tc>
        <w:tc>
          <w:tcPr>
            <w:tcW w:w="1154" w:type="dxa"/>
            <w:vAlign w:val="center"/>
            <w:hideMark/>
          </w:tcPr>
          <w:p w14:paraId="7F4605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3C4124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Monroe</w:t>
            </w:r>
          </w:p>
        </w:tc>
        <w:tc>
          <w:tcPr>
            <w:tcW w:w="2541" w:type="dxa"/>
            <w:vAlign w:val="center"/>
            <w:hideMark/>
          </w:tcPr>
          <w:p w14:paraId="2A327D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jmonroe@email.ca</w:t>
            </w:r>
          </w:p>
        </w:tc>
        <w:tc>
          <w:tcPr>
            <w:tcW w:w="2590" w:type="dxa"/>
            <w:vAlign w:val="center"/>
            <w:hideMark/>
          </w:tcPr>
          <w:p w14:paraId="6E15C1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2050 James Monroe Parkway</w:t>
            </w:r>
          </w:p>
        </w:tc>
      </w:tr>
      <w:tr w:rsidR="003C6B4F" w:rsidRPr="002A0D5B" w14:paraId="36CCCEEC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AAF15CE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1050</w:t>
            </w:r>
          </w:p>
        </w:tc>
        <w:tc>
          <w:tcPr>
            <w:tcW w:w="1154" w:type="dxa"/>
            <w:vAlign w:val="center"/>
          </w:tcPr>
          <w:p w14:paraId="39E45E8C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1005</w:t>
            </w:r>
          </w:p>
        </w:tc>
        <w:tc>
          <w:tcPr>
            <w:tcW w:w="2240" w:type="dxa"/>
            <w:vAlign w:val="center"/>
          </w:tcPr>
          <w:p w14:paraId="090BEB1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</w:t>
            </w:r>
            <w:r>
              <w:t xml:space="preserve"> </w:t>
            </w:r>
            <w:r w:rsidRPr="002A0D5B">
              <w:t>Stone</w:t>
            </w:r>
          </w:p>
        </w:tc>
        <w:tc>
          <w:tcPr>
            <w:tcW w:w="2541" w:type="dxa"/>
            <w:vAlign w:val="center"/>
          </w:tcPr>
          <w:p w14:paraId="2947919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maria@email.ca</w:t>
            </w:r>
          </w:p>
        </w:tc>
        <w:tc>
          <w:tcPr>
            <w:tcW w:w="2590" w:type="dxa"/>
            <w:vAlign w:val="center"/>
          </w:tcPr>
          <w:p w14:paraId="39A9812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110 </w:t>
            </w:r>
            <w:proofErr w:type="spellStart"/>
            <w:r>
              <w:t>Keele</w:t>
            </w:r>
            <w:proofErr w:type="spellEnd"/>
            <w:r>
              <w:t xml:space="preserve"> St</w:t>
            </w:r>
          </w:p>
        </w:tc>
      </w:tr>
    </w:tbl>
    <w:p w14:paraId="6A2B0315" w14:textId="77777777" w:rsidR="000458BF" w:rsidRDefault="000458BF" w:rsidP="00657B1A">
      <w:pPr>
        <w:rPr>
          <w:lang w:val="en-CA"/>
        </w:rPr>
      </w:pPr>
    </w:p>
    <w:p w14:paraId="0F22242F" w14:textId="77777777" w:rsidR="001918F5" w:rsidRPr="00657B1A" w:rsidRDefault="00426F82" w:rsidP="00657B1A">
      <w:pPr>
        <w:rPr>
          <w:b/>
          <w:bCs/>
          <w:lang w:val="en-CA"/>
        </w:rPr>
      </w:pPr>
      <w:r>
        <w:rPr>
          <w:lang w:val="en-CA"/>
        </w:rPr>
        <w:t xml:space="preserve"> </w:t>
      </w:r>
      <w:r w:rsidRPr="00657B1A">
        <w:rPr>
          <w:b/>
          <w:bCs/>
          <w:lang w:val="en-CA"/>
        </w:rPr>
        <w:t>STAFF</w:t>
      </w:r>
    </w:p>
    <w:tbl>
      <w:tblPr>
        <w:tblStyle w:val="GridTable4-Accent3"/>
        <w:tblW w:w="10343" w:type="dxa"/>
        <w:tblLook w:val="04A0" w:firstRow="1" w:lastRow="0" w:firstColumn="1" w:lastColumn="0" w:noHBand="0" w:noVBand="1"/>
      </w:tblPr>
      <w:tblGrid>
        <w:gridCol w:w="2972"/>
        <w:gridCol w:w="2010"/>
        <w:gridCol w:w="1109"/>
        <w:gridCol w:w="1275"/>
        <w:gridCol w:w="1134"/>
        <w:gridCol w:w="1843"/>
      </w:tblGrid>
      <w:tr w:rsidR="006F049F" w:rsidRPr="00657B1A" w14:paraId="7A61B844" w14:textId="77777777" w:rsidTr="006F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D2D39A" w14:textId="77777777" w:rsidR="006F049F" w:rsidRPr="00657B1A" w:rsidRDefault="006F049F" w:rsidP="006F049F">
            <w:pPr>
              <w:pStyle w:val="ListParagraph"/>
              <w:ind w:left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Column</w:t>
            </w:r>
          </w:p>
        </w:tc>
        <w:tc>
          <w:tcPr>
            <w:tcW w:w="2010" w:type="dxa"/>
            <w:vAlign w:val="center"/>
          </w:tcPr>
          <w:p w14:paraId="520C7B15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Type</w:t>
            </w:r>
          </w:p>
        </w:tc>
        <w:tc>
          <w:tcPr>
            <w:tcW w:w="1109" w:type="dxa"/>
            <w:vAlign w:val="center"/>
          </w:tcPr>
          <w:p w14:paraId="43DAC10D" w14:textId="01F2C308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Len</w:t>
            </w:r>
            <w:r>
              <w:rPr>
                <w:color w:val="000000" w:themeColor="text1"/>
              </w:rPr>
              <w:t>gth</w:t>
            </w:r>
          </w:p>
        </w:tc>
        <w:tc>
          <w:tcPr>
            <w:tcW w:w="1275" w:type="dxa"/>
            <w:vAlign w:val="center"/>
          </w:tcPr>
          <w:p w14:paraId="3A2CE332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scale</w:t>
            </w:r>
          </w:p>
        </w:tc>
        <w:tc>
          <w:tcPr>
            <w:tcW w:w="1134" w:type="dxa"/>
            <w:vAlign w:val="center"/>
          </w:tcPr>
          <w:p w14:paraId="6714B5FA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PK</w:t>
            </w:r>
          </w:p>
        </w:tc>
        <w:tc>
          <w:tcPr>
            <w:tcW w:w="1843" w:type="dxa"/>
            <w:vAlign w:val="center"/>
          </w:tcPr>
          <w:p w14:paraId="2096163B" w14:textId="0416F753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Req</w:t>
            </w:r>
            <w:r>
              <w:rPr>
                <w:color w:val="000000" w:themeColor="text1"/>
              </w:rPr>
              <w:t>uired</w:t>
            </w:r>
          </w:p>
        </w:tc>
      </w:tr>
      <w:tr w:rsidR="006F049F" w14:paraId="40615D81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E70A42" w14:textId="157099C0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EMP_ID</w:t>
            </w:r>
          </w:p>
        </w:tc>
        <w:tc>
          <w:tcPr>
            <w:tcW w:w="2010" w:type="dxa"/>
            <w:vAlign w:val="center"/>
          </w:tcPr>
          <w:p w14:paraId="67813BB3" w14:textId="58934EB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63DC24EE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  <w:vAlign w:val="center"/>
          </w:tcPr>
          <w:p w14:paraId="0F81B5AD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E2360F2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43" w:type="dxa"/>
            <w:vAlign w:val="center"/>
          </w:tcPr>
          <w:p w14:paraId="2E4B1F79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7F9D3208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4D0496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FIRST_NAME</w:t>
            </w:r>
          </w:p>
        </w:tc>
        <w:tc>
          <w:tcPr>
            <w:tcW w:w="2010" w:type="dxa"/>
            <w:vAlign w:val="center"/>
          </w:tcPr>
          <w:p w14:paraId="0FB5EFD2" w14:textId="128F09DA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51BE128C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03DA54B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69F17BE6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02B0AF5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4EAD8739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954D13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LAST_NAME</w:t>
            </w:r>
          </w:p>
        </w:tc>
        <w:tc>
          <w:tcPr>
            <w:tcW w:w="2010" w:type="dxa"/>
            <w:vAlign w:val="center"/>
          </w:tcPr>
          <w:p w14:paraId="16BAA899" w14:textId="1CDBA8E1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1E2AF21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40654BA5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13DDCC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A30A151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27FDEC21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29638E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SALES_OFFICE</w:t>
            </w:r>
          </w:p>
        </w:tc>
        <w:tc>
          <w:tcPr>
            <w:tcW w:w="2010" w:type="dxa"/>
            <w:vAlign w:val="center"/>
          </w:tcPr>
          <w:p w14:paraId="38DD3439" w14:textId="7239CC61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9294F71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5" w:type="dxa"/>
            <w:vAlign w:val="center"/>
          </w:tcPr>
          <w:p w14:paraId="60D968A2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F8FECB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F79D8FE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242B348F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5879D1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OFFICE_NUMBER</w:t>
            </w:r>
          </w:p>
        </w:tc>
        <w:tc>
          <w:tcPr>
            <w:tcW w:w="2010" w:type="dxa"/>
            <w:vAlign w:val="center"/>
          </w:tcPr>
          <w:p w14:paraId="044619E0" w14:textId="17C28533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05B5CC7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5" w:type="dxa"/>
            <w:vAlign w:val="center"/>
          </w:tcPr>
          <w:p w14:paraId="1C02ECD3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37442CC6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D7684C4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7E691AB5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8C2A4B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MAX_CUSTOMERS</w:t>
            </w:r>
          </w:p>
        </w:tc>
        <w:tc>
          <w:tcPr>
            <w:tcW w:w="2010" w:type="dxa"/>
            <w:vAlign w:val="center"/>
          </w:tcPr>
          <w:p w14:paraId="243F38A5" w14:textId="3F80CDDC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09" w:type="dxa"/>
            <w:vAlign w:val="center"/>
          </w:tcPr>
          <w:p w14:paraId="286CCAAA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70A7A27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A11813B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C979CF6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132842C" w14:textId="77777777" w:rsidR="00144F48" w:rsidRDefault="00144F48" w:rsidP="00657B1A"/>
    <w:p w14:paraId="2A054D8C" w14:textId="77777777" w:rsidR="00A4494E" w:rsidRDefault="00A4494E" w:rsidP="00657B1A">
      <w:pPr>
        <w:pStyle w:val="ListParagraph"/>
      </w:pPr>
    </w:p>
    <w:p w14:paraId="65CCB163" w14:textId="7486B5B5" w:rsidR="0006431E" w:rsidRDefault="0006431E" w:rsidP="00657B1A">
      <w:pPr>
        <w:pStyle w:val="ListParagraph"/>
      </w:pPr>
    </w:p>
    <w:p w14:paraId="6EF5DC29" w14:textId="690BF106" w:rsidR="00A85B09" w:rsidRDefault="00A85B09">
      <w:pPr>
        <w:spacing w:after="160" w:line="259" w:lineRule="auto"/>
      </w:pPr>
      <w:r>
        <w:br w:type="page"/>
      </w:r>
    </w:p>
    <w:p w14:paraId="2FD3EBC1" w14:textId="77777777" w:rsidR="00F914E5" w:rsidRPr="0006431E" w:rsidRDefault="00F914E5" w:rsidP="00657B1A">
      <w:pPr>
        <w:pStyle w:val="ListParagraph"/>
      </w:pPr>
    </w:p>
    <w:p w14:paraId="70081178" w14:textId="6181FECB" w:rsidR="0089582B" w:rsidRPr="0006431E" w:rsidRDefault="00672B55" w:rsidP="00A85B09">
      <w:pPr>
        <w:pStyle w:val="Question"/>
      </w:pPr>
      <w:r w:rsidRPr="0006431E">
        <w:t>Write the SQL</w:t>
      </w:r>
      <w:r w:rsidR="006748F9" w:rsidRPr="0006431E">
        <w:t xml:space="preserve"> command to c</w:t>
      </w:r>
      <w:r w:rsidR="00C94EF0" w:rsidRPr="0006431E">
        <w:t xml:space="preserve">reate </w:t>
      </w:r>
      <w:r w:rsidR="00C13FA8" w:rsidRPr="0006431E">
        <w:t xml:space="preserve">the </w:t>
      </w:r>
      <w:r w:rsidR="00C94EF0" w:rsidRPr="0006431E">
        <w:t>“</w:t>
      </w:r>
      <w:r w:rsidRPr="00A85B09">
        <w:rPr>
          <w:b/>
          <w:bCs/>
        </w:rPr>
        <w:t>STAFF</w:t>
      </w:r>
      <w:r w:rsidR="00C94EF0" w:rsidRPr="0006431E">
        <w:t xml:space="preserve">” </w:t>
      </w:r>
      <w:r w:rsidR="00C13FA8" w:rsidRPr="0006431E">
        <w:t>table</w:t>
      </w:r>
      <w:r w:rsidR="00BE13D3" w:rsidRPr="0006431E">
        <w:t xml:space="preserve"> along with defining the PK constraint. </w:t>
      </w:r>
      <w:r w:rsidR="00A85B09">
        <w:br/>
      </w:r>
      <w:r w:rsidR="00A85B09" w:rsidRPr="00A85B09">
        <w:rPr>
          <w:b/>
        </w:rPr>
        <w:t>DO NOT</w:t>
      </w:r>
      <w:r w:rsidR="00A85B09">
        <w:rPr>
          <w:bCs/>
        </w:rPr>
        <w:t xml:space="preserve"> </w:t>
      </w:r>
      <w:r w:rsidR="00BE13D3" w:rsidRPr="00A85B09">
        <w:rPr>
          <w:bCs/>
        </w:rPr>
        <w:t xml:space="preserve">define Unique and validation constraints </w:t>
      </w:r>
      <w:r w:rsidRPr="00A85B09">
        <w:rPr>
          <w:bCs/>
        </w:rPr>
        <w:t xml:space="preserve">for other columns </w:t>
      </w:r>
      <w:r w:rsidR="00BE13D3" w:rsidRPr="00A85B09">
        <w:rPr>
          <w:bCs/>
        </w:rPr>
        <w:t>yet</w:t>
      </w:r>
      <w:r w:rsidR="006748F9" w:rsidRPr="00A85B09">
        <w:rPr>
          <w:bCs/>
        </w:rPr>
        <w:t>.</w:t>
      </w:r>
      <w:r w:rsidR="0089582B" w:rsidRPr="0006431E">
        <w:t xml:space="preserve"> </w:t>
      </w:r>
      <w:r w:rsidR="0089582B" w:rsidRPr="00E02AB1">
        <w:rPr>
          <w:b/>
          <w:bCs/>
        </w:rPr>
        <w:t>(</w:t>
      </w:r>
      <w:r w:rsidR="005840F7">
        <w:rPr>
          <w:b/>
          <w:bCs/>
        </w:rPr>
        <w:t>10</w:t>
      </w:r>
      <w:r w:rsidR="00C833F6" w:rsidRPr="00E02AB1">
        <w:rPr>
          <w:b/>
          <w:bCs/>
        </w:rPr>
        <w:t xml:space="preserve"> M</w:t>
      </w:r>
      <w:r w:rsidR="0089582B" w:rsidRPr="00E02AB1">
        <w:rPr>
          <w:b/>
          <w:bCs/>
        </w:rPr>
        <w:t>arks)</w:t>
      </w:r>
    </w:p>
    <w:p w14:paraId="009317F1" w14:textId="77777777" w:rsidR="0089582B" w:rsidRPr="0006431E" w:rsidRDefault="0089582B" w:rsidP="00657B1A"/>
    <w:p w14:paraId="08D438C1" w14:textId="2833716A" w:rsidR="00FC3498" w:rsidRPr="0006431E" w:rsidRDefault="00A85B09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91FD0F" w14:textId="77777777" w:rsidR="0089582B" w:rsidRPr="0006431E" w:rsidRDefault="0089582B" w:rsidP="00657B1A"/>
    <w:p w14:paraId="0BA60417" w14:textId="3E65E2E2" w:rsidR="00BE13D3" w:rsidRPr="0006431E" w:rsidRDefault="00084686" w:rsidP="00A85B09">
      <w:pPr>
        <w:pStyle w:val="Question"/>
        <w:rPr>
          <w:b/>
        </w:rPr>
      </w:pPr>
      <w:r w:rsidRPr="0006431E">
        <w:t>Consider the</w:t>
      </w:r>
      <w:r w:rsidR="00BE13D3" w:rsidRPr="0006431E">
        <w:t xml:space="preserve"> </w:t>
      </w:r>
      <w:r w:rsidR="007712AF" w:rsidRPr="0006431E">
        <w:rPr>
          <w:b/>
        </w:rPr>
        <w:t>CUSTOMER</w:t>
      </w:r>
      <w:r w:rsidR="00BE13D3" w:rsidRPr="0006431E">
        <w:t xml:space="preserve"> table already created, write an alter command to add a foreign key constraint on </w:t>
      </w:r>
      <w:r w:rsidR="007712AF" w:rsidRPr="0006431E">
        <w:t>an appropriate column from</w:t>
      </w:r>
      <w:r w:rsidR="00586CD8" w:rsidRPr="0006431E">
        <w:t xml:space="preserve"> </w:t>
      </w:r>
      <w:r w:rsidR="00071901" w:rsidRPr="0006431E">
        <w:t xml:space="preserve">the </w:t>
      </w:r>
      <w:r w:rsidR="00586CD8" w:rsidRPr="0006431E">
        <w:rPr>
          <w:b/>
        </w:rPr>
        <w:t>STAFF</w:t>
      </w:r>
      <w:r w:rsidR="00586CD8" w:rsidRPr="0006431E">
        <w:t xml:space="preserve"> </w:t>
      </w:r>
      <w:r w:rsidR="00071901" w:rsidRPr="0006431E">
        <w:t>table</w:t>
      </w:r>
      <w:r w:rsidR="00BE13D3" w:rsidRPr="0006431E">
        <w:t xml:space="preserve">. </w:t>
      </w:r>
      <w:r w:rsidR="00BE13D3" w:rsidRPr="0006431E">
        <w:rPr>
          <w:b/>
        </w:rPr>
        <w:t>(</w:t>
      </w:r>
      <w:r w:rsidR="005840F7">
        <w:rPr>
          <w:b/>
        </w:rPr>
        <w:t>5</w:t>
      </w:r>
      <w:r w:rsidR="00D414E9" w:rsidRPr="0006431E">
        <w:rPr>
          <w:b/>
        </w:rPr>
        <w:t xml:space="preserve"> M</w:t>
      </w:r>
      <w:r w:rsidR="00BE13D3" w:rsidRPr="0006431E">
        <w:rPr>
          <w:b/>
        </w:rPr>
        <w:t>arks)</w:t>
      </w:r>
    </w:p>
    <w:p w14:paraId="7AF79F73" w14:textId="77777777" w:rsidR="00BE13D3" w:rsidRPr="0006431E" w:rsidRDefault="00BE13D3" w:rsidP="00657B1A">
      <w:pPr>
        <w:pStyle w:val="ListParagraph"/>
      </w:pPr>
    </w:p>
    <w:p w14:paraId="1FE31B29" w14:textId="72E52BA7" w:rsidR="00CC070B" w:rsidRPr="0006431E" w:rsidRDefault="00A85B09" w:rsidP="00A85B09">
      <w:pPr>
        <w:pStyle w:val="ListParagraph"/>
      </w:pPr>
      <w:r>
        <w:br/>
      </w:r>
      <w:r>
        <w:br/>
      </w:r>
      <w:r>
        <w:br/>
      </w:r>
      <w:r>
        <w:br/>
      </w:r>
    </w:p>
    <w:p w14:paraId="6695B574" w14:textId="77777777" w:rsidR="00BE13D3" w:rsidRPr="0006431E" w:rsidRDefault="00C94EF0" w:rsidP="00657B1A">
      <w:pPr>
        <w:pStyle w:val="ListParagraph"/>
      </w:pPr>
      <w:r w:rsidRPr="0006431E">
        <w:t xml:space="preserve"> </w:t>
      </w:r>
    </w:p>
    <w:p w14:paraId="5405ADB6" w14:textId="327276C8" w:rsidR="00CC070B" w:rsidRDefault="00CC070B" w:rsidP="00657B1A">
      <w:pPr>
        <w:pStyle w:val="ListParagraph"/>
      </w:pPr>
    </w:p>
    <w:p w14:paraId="6C43B73D" w14:textId="77777777" w:rsidR="00E54766" w:rsidRPr="0006431E" w:rsidRDefault="00E54766" w:rsidP="00657B1A">
      <w:pPr>
        <w:pStyle w:val="ListParagraph"/>
      </w:pPr>
    </w:p>
    <w:p w14:paraId="78E5F67B" w14:textId="77777777" w:rsidR="00BB6C89" w:rsidRPr="0006431E" w:rsidRDefault="00BB6C89" w:rsidP="00657B1A"/>
    <w:p w14:paraId="292DC4F2" w14:textId="3CE9EAB5" w:rsidR="00B03EE9" w:rsidRPr="0006431E" w:rsidRDefault="00B03EE9" w:rsidP="00A85B09">
      <w:pPr>
        <w:pStyle w:val="Question"/>
      </w:pPr>
      <w:r w:rsidRPr="0006431E">
        <w:t xml:space="preserve">Write an alter command to add </w:t>
      </w:r>
      <w:r w:rsidR="008B1011">
        <w:t xml:space="preserve">a constraint limiting the maximum </w:t>
      </w:r>
      <w:r w:rsidR="00491A44" w:rsidRPr="0006431E">
        <w:t>number of customer</w:t>
      </w:r>
      <w:r w:rsidR="00454D1E" w:rsidRPr="0006431E">
        <w:t>s</w:t>
      </w:r>
      <w:r w:rsidRPr="0006431E">
        <w:t xml:space="preserve"> </w:t>
      </w:r>
      <w:r w:rsidR="008B1011">
        <w:t xml:space="preserve">to a number from 0 to 15 </w:t>
      </w:r>
      <w:r w:rsidR="00491A44" w:rsidRPr="0006431E">
        <w:t xml:space="preserve">in table </w:t>
      </w:r>
      <w:r w:rsidR="00491A44" w:rsidRPr="0006431E">
        <w:rPr>
          <w:b/>
        </w:rPr>
        <w:t>STAFF</w:t>
      </w:r>
      <w:r w:rsidRPr="0006431E">
        <w:t>.</w:t>
      </w:r>
      <w:r w:rsidR="00491A44" w:rsidRPr="0006431E">
        <w:t xml:space="preserve"> </w:t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3B133C" w:rsidRPr="0006431E">
        <w:rPr>
          <w:b/>
        </w:rPr>
        <w:t xml:space="preserve"> M</w:t>
      </w:r>
      <w:r w:rsidRPr="0006431E">
        <w:rPr>
          <w:b/>
        </w:rPr>
        <w:t>ark</w:t>
      </w:r>
      <w:r w:rsidR="003B133C" w:rsidRPr="0006431E">
        <w:rPr>
          <w:b/>
        </w:rPr>
        <w:t>s</w:t>
      </w:r>
      <w:r w:rsidRPr="0006431E">
        <w:rPr>
          <w:b/>
        </w:rPr>
        <w:t>)</w:t>
      </w:r>
    </w:p>
    <w:p w14:paraId="5BE93FEB" w14:textId="77777777" w:rsidR="00BB6C89" w:rsidRPr="0006431E" w:rsidRDefault="00BB6C89" w:rsidP="00657B1A">
      <w:pPr>
        <w:pStyle w:val="ListParagraph"/>
      </w:pPr>
    </w:p>
    <w:p w14:paraId="10CC7A99" w14:textId="68BB4223" w:rsidR="00CC070B" w:rsidRPr="0006431E" w:rsidRDefault="00A85B09" w:rsidP="00657B1A">
      <w:pPr>
        <w:pStyle w:val="ListParagraph"/>
      </w:pPr>
      <w:r>
        <w:br/>
      </w:r>
    </w:p>
    <w:p w14:paraId="0F87ECB1" w14:textId="77777777" w:rsidR="00FE6A32" w:rsidRPr="0006431E" w:rsidRDefault="00FE6A32" w:rsidP="00657B1A">
      <w:pPr>
        <w:pStyle w:val="ListParagraph"/>
      </w:pPr>
    </w:p>
    <w:p w14:paraId="6C90031D" w14:textId="77777777" w:rsidR="00FE6A32" w:rsidRPr="0006431E" w:rsidRDefault="00FE6A32" w:rsidP="00657B1A">
      <w:pPr>
        <w:pStyle w:val="ListParagraph"/>
      </w:pPr>
    </w:p>
    <w:p w14:paraId="1B4FD522" w14:textId="77777777" w:rsidR="00A85B09" w:rsidRDefault="00A85B09">
      <w:pPr>
        <w:spacing w:after="160" w:line="259" w:lineRule="auto"/>
      </w:pPr>
      <w:r>
        <w:br w:type="page"/>
      </w:r>
    </w:p>
    <w:p w14:paraId="0ADBBF33" w14:textId="2A55079A" w:rsidR="00A4494E" w:rsidRPr="0006431E" w:rsidRDefault="00B03EE9" w:rsidP="009B2553">
      <w:pPr>
        <w:pStyle w:val="Question"/>
      </w:pPr>
      <w:r w:rsidRPr="0006431E">
        <w:lastRenderedPageBreak/>
        <w:t xml:space="preserve">Write a query to display </w:t>
      </w:r>
      <w:r w:rsidR="00E54766">
        <w:t xml:space="preserve">all </w:t>
      </w:r>
      <w:r w:rsidR="00616064" w:rsidRPr="0006431E">
        <w:t xml:space="preserve">staff information for all </w:t>
      </w:r>
      <w:r w:rsidR="00A85B09">
        <w:t>employees</w:t>
      </w:r>
      <w:r w:rsidRPr="0006431E">
        <w:t xml:space="preserve"> </w:t>
      </w:r>
      <w:r w:rsidR="00616064" w:rsidRPr="0006431E">
        <w:t xml:space="preserve">from table </w:t>
      </w:r>
      <w:r w:rsidR="00616064" w:rsidRPr="0006431E">
        <w:rPr>
          <w:b/>
        </w:rPr>
        <w:t>STAFF</w:t>
      </w:r>
      <w:r w:rsidR="00A4494E" w:rsidRPr="0006431E">
        <w:t>.</w:t>
      </w:r>
      <w:r w:rsidR="00BB6C89" w:rsidRPr="0006431E">
        <w:t xml:space="preserve"> </w:t>
      </w:r>
      <w:r w:rsidR="00BB6C89" w:rsidRPr="0006431E">
        <w:rPr>
          <w:b/>
        </w:rPr>
        <w:t>(</w:t>
      </w:r>
      <w:r w:rsidR="005840F7">
        <w:rPr>
          <w:b/>
        </w:rPr>
        <w:t>3</w:t>
      </w:r>
      <w:r w:rsidR="00BB6C89" w:rsidRPr="0006431E">
        <w:rPr>
          <w:b/>
        </w:rPr>
        <w:t xml:space="preserve"> </w:t>
      </w:r>
      <w:r w:rsidR="005D2613" w:rsidRPr="0006431E">
        <w:rPr>
          <w:b/>
        </w:rPr>
        <w:t>M</w:t>
      </w:r>
      <w:r w:rsidR="00BB6C89" w:rsidRPr="0006431E">
        <w:rPr>
          <w:b/>
        </w:rPr>
        <w:t>ark</w:t>
      </w:r>
      <w:r w:rsidR="005D2613" w:rsidRPr="0006431E">
        <w:rPr>
          <w:b/>
        </w:rPr>
        <w:t>s</w:t>
      </w:r>
      <w:r w:rsidR="00BB6C89" w:rsidRPr="0006431E">
        <w:rPr>
          <w:b/>
        </w:rPr>
        <w:t>)</w:t>
      </w:r>
      <w:r w:rsidR="00BB6C89" w:rsidRPr="0006431E">
        <w:t xml:space="preserve"> </w:t>
      </w:r>
    </w:p>
    <w:p w14:paraId="2B42D155" w14:textId="7CB4D974" w:rsidR="00BB6C89" w:rsidRPr="0006431E" w:rsidRDefault="00A85B09" w:rsidP="00657B1A">
      <w:pPr>
        <w:pStyle w:val="ListParagraph"/>
      </w:pPr>
      <w:r>
        <w:br/>
      </w:r>
    </w:p>
    <w:p w14:paraId="35D9E5B4" w14:textId="6B4D1FAE" w:rsidR="0006431E" w:rsidRDefault="00A85B09" w:rsidP="00657B1A">
      <w:pPr>
        <w:pStyle w:val="ListParagraph"/>
      </w:pPr>
      <w:r>
        <w:br/>
      </w:r>
    </w:p>
    <w:p w14:paraId="08C54555" w14:textId="13018FBE" w:rsidR="009B2553" w:rsidRDefault="009B2553" w:rsidP="00657B1A">
      <w:pPr>
        <w:pStyle w:val="ListParagraph"/>
      </w:pPr>
    </w:p>
    <w:p w14:paraId="644BB849" w14:textId="0333BC2D" w:rsidR="009B2553" w:rsidRDefault="009B2553" w:rsidP="00657B1A">
      <w:pPr>
        <w:pStyle w:val="ListParagraph"/>
      </w:pPr>
    </w:p>
    <w:p w14:paraId="72C6BB6C" w14:textId="77777777" w:rsidR="009B2553" w:rsidRPr="0006431E" w:rsidRDefault="009B2553" w:rsidP="00657B1A">
      <w:pPr>
        <w:pStyle w:val="ListParagraph"/>
      </w:pPr>
    </w:p>
    <w:p w14:paraId="034DE836" w14:textId="77777777" w:rsidR="00183C9E" w:rsidRPr="0006431E" w:rsidRDefault="00183C9E" w:rsidP="00657B1A">
      <w:pPr>
        <w:pStyle w:val="ListParagraph"/>
      </w:pPr>
    </w:p>
    <w:p w14:paraId="5ED20D79" w14:textId="68A10975" w:rsidR="00C13FA8" w:rsidRPr="0006431E" w:rsidRDefault="000D6846" w:rsidP="009B2553">
      <w:pPr>
        <w:pStyle w:val="Question"/>
      </w:pPr>
      <w:r w:rsidRPr="0006431E">
        <w:t xml:space="preserve">Write a query </w:t>
      </w:r>
      <w:r w:rsidR="009B2553">
        <w:t xml:space="preserve">that would </w:t>
      </w:r>
      <w:r w:rsidRPr="0006431E">
        <w:t>display the following result</w:t>
      </w:r>
      <w:r w:rsidR="009B2553">
        <w:t>s</w:t>
      </w:r>
      <w:r w:rsidRPr="0006431E">
        <w:t>.</w:t>
      </w:r>
      <w:r w:rsidR="007B0096" w:rsidRPr="0006431E">
        <w:t xml:space="preserve"> </w:t>
      </w:r>
      <w:r w:rsidR="007B0096" w:rsidRPr="0006431E">
        <w:rPr>
          <w:b/>
        </w:rPr>
        <w:t>(</w:t>
      </w:r>
      <w:r w:rsidR="00E54766">
        <w:rPr>
          <w:b/>
        </w:rPr>
        <w:t>6</w:t>
      </w:r>
      <w:r w:rsidR="005130BB" w:rsidRPr="0006431E">
        <w:rPr>
          <w:b/>
        </w:rPr>
        <w:t xml:space="preserve"> M</w:t>
      </w:r>
      <w:r w:rsidRPr="0006431E">
        <w:rPr>
          <w:b/>
        </w:rPr>
        <w:t>ark</w:t>
      </w:r>
      <w:r w:rsidR="005130BB" w:rsidRPr="0006431E">
        <w:rPr>
          <w:b/>
        </w:rPr>
        <w:t>s</w:t>
      </w:r>
      <w:r w:rsidRPr="0006431E">
        <w:rPr>
          <w:b/>
        </w:rPr>
        <w:t>)</w:t>
      </w:r>
      <w:r w:rsidR="00BB6C89" w:rsidRPr="0006431E">
        <w:t xml:space="preserve"> </w:t>
      </w:r>
    </w:p>
    <w:p w14:paraId="3B5BBB18" w14:textId="77777777" w:rsidR="001918F5" w:rsidRPr="0006431E" w:rsidRDefault="001918F5" w:rsidP="00657B1A">
      <w:pPr>
        <w:pStyle w:val="ListParagraph"/>
      </w:pPr>
    </w:p>
    <w:tbl>
      <w:tblPr>
        <w:tblStyle w:val="GridTable4-Accent3"/>
        <w:tblW w:w="8135" w:type="dxa"/>
        <w:tblInd w:w="704" w:type="dxa"/>
        <w:tblLook w:val="04A0" w:firstRow="1" w:lastRow="0" w:firstColumn="1" w:lastColumn="0" w:noHBand="0" w:noVBand="1"/>
      </w:tblPr>
      <w:tblGrid>
        <w:gridCol w:w="2648"/>
        <w:gridCol w:w="2030"/>
        <w:gridCol w:w="3457"/>
      </w:tblGrid>
      <w:tr w:rsidR="009B2553" w:rsidRPr="009B2553" w14:paraId="3CBBD67D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  <w:hideMark/>
          </w:tcPr>
          <w:p w14:paraId="492553EC" w14:textId="0601A3C5" w:rsidR="001918F5" w:rsidRPr="009B2553" w:rsidRDefault="001918F5" w:rsidP="009B2553">
            <w:pPr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C</w:t>
            </w:r>
            <w:r w:rsidR="009B2553" w:rsidRPr="009B2553">
              <w:rPr>
                <w:color w:val="000000" w:themeColor="text1"/>
              </w:rPr>
              <w:t>ustomer</w:t>
            </w:r>
          </w:p>
        </w:tc>
        <w:tc>
          <w:tcPr>
            <w:tcW w:w="2030" w:type="dxa"/>
            <w:vAlign w:val="center"/>
          </w:tcPr>
          <w:p w14:paraId="38115429" w14:textId="49EF28DE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Representative</w:t>
            </w:r>
          </w:p>
        </w:tc>
        <w:tc>
          <w:tcPr>
            <w:tcW w:w="3457" w:type="dxa"/>
            <w:vAlign w:val="center"/>
            <w:hideMark/>
          </w:tcPr>
          <w:p w14:paraId="0BD6710E" w14:textId="0E0AD4CC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Address</w:t>
            </w:r>
          </w:p>
        </w:tc>
      </w:tr>
      <w:tr w:rsidR="001918F5" w:rsidRPr="0006431E" w14:paraId="34775F22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0D20604A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George Wish</w:t>
            </w:r>
          </w:p>
        </w:tc>
        <w:tc>
          <w:tcPr>
            <w:tcW w:w="2030" w:type="dxa"/>
            <w:vAlign w:val="center"/>
          </w:tcPr>
          <w:p w14:paraId="2E1AB96C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524823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3200 Mt Vernon Hwy</w:t>
            </w:r>
          </w:p>
        </w:tc>
      </w:tr>
      <w:tr w:rsidR="001918F5" w:rsidRPr="0006431E" w14:paraId="4BEF4A47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2896827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John Adams</w:t>
            </w:r>
          </w:p>
        </w:tc>
        <w:tc>
          <w:tcPr>
            <w:tcW w:w="2030" w:type="dxa"/>
            <w:vAlign w:val="center"/>
          </w:tcPr>
          <w:p w14:paraId="4C6D80F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1FF9C460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1250 Hancock St</w:t>
            </w:r>
          </w:p>
        </w:tc>
      </w:tr>
      <w:tr w:rsidR="001918F5" w:rsidRPr="0006431E" w14:paraId="473960E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601507F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Thomas Andrew</w:t>
            </w:r>
          </w:p>
        </w:tc>
        <w:tc>
          <w:tcPr>
            <w:tcW w:w="2030" w:type="dxa"/>
            <w:vAlign w:val="center"/>
          </w:tcPr>
          <w:p w14:paraId="6B79F5A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0D1AF28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931 Thomas Jefferson Pkwy</w:t>
            </w:r>
          </w:p>
        </w:tc>
      </w:tr>
      <w:tr w:rsidR="001918F5" w:rsidRPr="0006431E" w14:paraId="43D54878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7F467F49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Madison</w:t>
            </w:r>
          </w:p>
        </w:tc>
        <w:tc>
          <w:tcPr>
            <w:tcW w:w="2030" w:type="dxa"/>
            <w:vAlign w:val="center"/>
          </w:tcPr>
          <w:p w14:paraId="4E8E14C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3BBFB02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11350 Constitution Hwy</w:t>
            </w:r>
          </w:p>
        </w:tc>
      </w:tr>
      <w:tr w:rsidR="001918F5" w:rsidRPr="0006431E" w14:paraId="765F0A7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849F2F1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Monroe</w:t>
            </w:r>
          </w:p>
        </w:tc>
        <w:tc>
          <w:tcPr>
            <w:tcW w:w="2030" w:type="dxa"/>
            <w:vAlign w:val="center"/>
          </w:tcPr>
          <w:p w14:paraId="77F9EF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A56935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2050 James Monroe Parkway</w:t>
            </w:r>
          </w:p>
        </w:tc>
      </w:tr>
      <w:tr w:rsidR="001918F5" w:rsidRPr="0006431E" w14:paraId="35C57EA6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720F788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Maria Stone</w:t>
            </w:r>
          </w:p>
        </w:tc>
        <w:tc>
          <w:tcPr>
            <w:tcW w:w="2030" w:type="dxa"/>
            <w:vAlign w:val="center"/>
          </w:tcPr>
          <w:p w14:paraId="06C4EBC2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Martin Hap</w:t>
            </w:r>
          </w:p>
        </w:tc>
        <w:tc>
          <w:tcPr>
            <w:tcW w:w="3457" w:type="dxa"/>
            <w:vAlign w:val="center"/>
          </w:tcPr>
          <w:p w14:paraId="4B9532A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 xml:space="preserve">110 </w:t>
            </w:r>
            <w:proofErr w:type="spellStart"/>
            <w:r w:rsidRPr="0006431E">
              <w:t>Keele</w:t>
            </w:r>
            <w:proofErr w:type="spellEnd"/>
            <w:r w:rsidRPr="0006431E">
              <w:t xml:space="preserve"> St</w:t>
            </w:r>
          </w:p>
        </w:tc>
      </w:tr>
    </w:tbl>
    <w:p w14:paraId="74986671" w14:textId="77777777" w:rsidR="001918F5" w:rsidRPr="0006431E" w:rsidRDefault="001918F5" w:rsidP="00657B1A"/>
    <w:p w14:paraId="4292949A" w14:textId="47D5D29C" w:rsidR="00CC070B" w:rsidRPr="0006431E" w:rsidRDefault="009B2553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5B9DB5" w14:textId="77777777" w:rsidR="00CC070B" w:rsidRPr="0006431E" w:rsidRDefault="00CC070B" w:rsidP="00657B1A">
      <w:pPr>
        <w:pStyle w:val="ListParagraph"/>
      </w:pPr>
    </w:p>
    <w:p w14:paraId="31BDE05A" w14:textId="77777777" w:rsidR="00CC070B" w:rsidRPr="0006431E" w:rsidRDefault="00CC070B" w:rsidP="00657B1A">
      <w:pPr>
        <w:pStyle w:val="ListParagraph"/>
      </w:pPr>
    </w:p>
    <w:p w14:paraId="4B04CDEA" w14:textId="77777777" w:rsidR="009B2553" w:rsidRDefault="009B2553">
      <w:pPr>
        <w:spacing w:after="160" w:line="259" w:lineRule="auto"/>
      </w:pPr>
      <w:r>
        <w:br w:type="page"/>
      </w:r>
    </w:p>
    <w:p w14:paraId="5C54ADFE" w14:textId="046575F6" w:rsidR="00183C9E" w:rsidRPr="0006431E" w:rsidRDefault="00183C9E" w:rsidP="009B2553">
      <w:pPr>
        <w:pStyle w:val="Question"/>
      </w:pPr>
      <w:r w:rsidRPr="0006431E">
        <w:lastRenderedPageBreak/>
        <w:t xml:space="preserve">Write a query </w:t>
      </w:r>
      <w:r w:rsidR="001918F5" w:rsidRPr="0006431E">
        <w:t>to update the maximum number of customers to 8</w:t>
      </w:r>
      <w:r w:rsidRPr="0006431E">
        <w:t xml:space="preserve"> for </w:t>
      </w:r>
      <w:r w:rsidR="001918F5" w:rsidRPr="0006431E">
        <w:t xml:space="preserve">the </w:t>
      </w:r>
      <w:r w:rsidR="009B2553">
        <w:t>employee Martin Hap</w:t>
      </w:r>
      <w:r w:rsidR="006E2D1A" w:rsidRPr="0006431E">
        <w:t xml:space="preserve">. </w:t>
      </w:r>
      <w:r w:rsidR="00A87259" w:rsidRPr="0006431E">
        <w:br/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A87259" w:rsidRPr="0006431E">
        <w:rPr>
          <w:b/>
        </w:rPr>
        <w:t xml:space="preserve"> M</w:t>
      </w:r>
      <w:r w:rsidRPr="0006431E">
        <w:rPr>
          <w:b/>
        </w:rPr>
        <w:t>ark</w:t>
      </w:r>
      <w:r w:rsidR="00A87259" w:rsidRPr="0006431E">
        <w:rPr>
          <w:b/>
        </w:rPr>
        <w:t>s</w:t>
      </w:r>
      <w:r w:rsidRPr="0006431E">
        <w:rPr>
          <w:b/>
        </w:rPr>
        <w:t>)</w:t>
      </w:r>
    </w:p>
    <w:p w14:paraId="37A3C62F" w14:textId="77777777" w:rsidR="00183C9E" w:rsidRPr="0006431E" w:rsidRDefault="00183C9E" w:rsidP="00657B1A">
      <w:pPr>
        <w:pStyle w:val="ListParagraph"/>
      </w:pPr>
    </w:p>
    <w:p w14:paraId="10EE8B7C" w14:textId="58C32E29" w:rsidR="00CC070B" w:rsidRPr="0006431E" w:rsidRDefault="009B2553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</w:p>
    <w:p w14:paraId="2A69C281" w14:textId="77777777" w:rsidR="00183C9E" w:rsidRPr="0006431E" w:rsidRDefault="00183C9E" w:rsidP="00657B1A">
      <w:pPr>
        <w:pStyle w:val="ListParagraph"/>
      </w:pPr>
    </w:p>
    <w:p w14:paraId="36579A04" w14:textId="77777777" w:rsidR="00183C9E" w:rsidRPr="0006431E" w:rsidRDefault="00183C9E" w:rsidP="00657B1A">
      <w:pPr>
        <w:pStyle w:val="ListParagraph"/>
      </w:pPr>
    </w:p>
    <w:p w14:paraId="59BC6C69" w14:textId="7B36F88E" w:rsidR="00183C9E" w:rsidRPr="0006431E" w:rsidRDefault="00183C9E" w:rsidP="009B2553">
      <w:pPr>
        <w:pStyle w:val="Question"/>
      </w:pPr>
      <w:r w:rsidRPr="0006431E">
        <w:t xml:space="preserve">Write a </w:t>
      </w:r>
      <w:r w:rsidR="00B64434" w:rsidRPr="0006431E">
        <w:rPr>
          <w:b/>
        </w:rPr>
        <w:t>SQL</w:t>
      </w:r>
      <w:r w:rsidRPr="0006431E">
        <w:t xml:space="preserve"> command to </w:t>
      </w:r>
      <w:r w:rsidR="009B2553">
        <w:t>FIRE Martin Hap (i.e. he no longer works for the company</w:t>
      </w:r>
      <w:r w:rsidR="006E2D1A" w:rsidRPr="0006431E">
        <w:t xml:space="preserve">. </w:t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2A3E21" w:rsidRPr="0006431E">
        <w:rPr>
          <w:b/>
        </w:rPr>
        <w:t xml:space="preserve"> M</w:t>
      </w:r>
      <w:r w:rsidRPr="0006431E">
        <w:rPr>
          <w:b/>
        </w:rPr>
        <w:t>ark</w:t>
      </w:r>
      <w:r w:rsidR="002A3E21" w:rsidRPr="0006431E">
        <w:rPr>
          <w:b/>
        </w:rPr>
        <w:t>s</w:t>
      </w:r>
      <w:r w:rsidRPr="0006431E">
        <w:rPr>
          <w:b/>
        </w:rPr>
        <w:t>)</w:t>
      </w:r>
    </w:p>
    <w:p w14:paraId="2C97D3A2" w14:textId="77777777" w:rsidR="00183C9E" w:rsidRPr="0006431E" w:rsidRDefault="00183C9E" w:rsidP="00657B1A">
      <w:pPr>
        <w:pStyle w:val="ListParagraph"/>
      </w:pPr>
    </w:p>
    <w:p w14:paraId="7C7419FB" w14:textId="2E45542C" w:rsidR="00CC070B" w:rsidRDefault="009B2553" w:rsidP="00657B1A">
      <w:pPr>
        <w:pStyle w:val="ListParagraph"/>
      </w:pPr>
      <w:r>
        <w:br/>
      </w:r>
    </w:p>
    <w:p w14:paraId="34BAE1BE" w14:textId="59D27BD8" w:rsidR="009B2553" w:rsidRPr="0006431E" w:rsidRDefault="009B2553" w:rsidP="00657B1A">
      <w:pPr>
        <w:pStyle w:val="ListParagraph"/>
      </w:pPr>
      <w:r>
        <w:br/>
      </w:r>
      <w:r>
        <w:br/>
      </w:r>
    </w:p>
    <w:p w14:paraId="0D15A38E" w14:textId="77777777" w:rsidR="00F914E5" w:rsidRPr="0006431E" w:rsidRDefault="00F914E5" w:rsidP="00657B1A">
      <w:pPr>
        <w:pStyle w:val="ListParagraph"/>
      </w:pPr>
    </w:p>
    <w:p w14:paraId="4BE76D66" w14:textId="77777777" w:rsidR="00CC070B" w:rsidRPr="0006431E" w:rsidRDefault="00CC070B" w:rsidP="00657B1A">
      <w:pPr>
        <w:pStyle w:val="ListParagraph"/>
      </w:pPr>
    </w:p>
    <w:p w14:paraId="085CB647" w14:textId="77777777" w:rsidR="00F914E5" w:rsidRPr="0006431E" w:rsidRDefault="00F914E5" w:rsidP="00657B1A">
      <w:pPr>
        <w:pStyle w:val="ListParagraph"/>
      </w:pPr>
    </w:p>
    <w:p w14:paraId="67C97B90" w14:textId="2A07D21D" w:rsidR="00183C9E" w:rsidRPr="0006431E" w:rsidRDefault="00183C9E" w:rsidP="009B2553">
      <w:pPr>
        <w:pStyle w:val="Question"/>
      </w:pPr>
      <w:r w:rsidRPr="0006431E">
        <w:t xml:space="preserve">Write a </w:t>
      </w:r>
      <w:r w:rsidR="006E2D1A" w:rsidRPr="0006431E">
        <w:t>SQL</w:t>
      </w:r>
      <w:r w:rsidRPr="0006431E">
        <w:t xml:space="preserve"> command to </w:t>
      </w:r>
      <w:r w:rsidR="009B2553">
        <w:t>remove</w:t>
      </w:r>
      <w:r w:rsidRPr="0006431E">
        <w:t xml:space="preserve"> the </w:t>
      </w:r>
      <w:r w:rsidR="00497A7B" w:rsidRPr="0006431E">
        <w:rPr>
          <w:b/>
        </w:rPr>
        <w:t>CUSTOMER</w:t>
      </w:r>
      <w:r w:rsidRPr="0006431E">
        <w:t xml:space="preserve"> table</w:t>
      </w:r>
      <w:r w:rsidR="00246456" w:rsidRPr="0006431E">
        <w:t xml:space="preserve"> from the database</w:t>
      </w:r>
      <w:r w:rsidRPr="0006431E">
        <w:t xml:space="preserve">. </w:t>
      </w:r>
      <w:r w:rsidR="006E2D1A" w:rsidRPr="0006431E">
        <w:rPr>
          <w:b/>
        </w:rPr>
        <w:t>(</w:t>
      </w:r>
      <w:r w:rsidR="006C12D8" w:rsidRPr="0006431E">
        <w:rPr>
          <w:b/>
        </w:rPr>
        <w:t>5</w:t>
      </w:r>
      <w:r w:rsidR="00495279" w:rsidRPr="0006431E">
        <w:rPr>
          <w:b/>
        </w:rPr>
        <w:t xml:space="preserve"> M</w:t>
      </w:r>
      <w:r w:rsidRPr="0006431E">
        <w:rPr>
          <w:b/>
        </w:rPr>
        <w:t>ark</w:t>
      </w:r>
      <w:r w:rsidR="00495279" w:rsidRPr="0006431E">
        <w:rPr>
          <w:b/>
        </w:rPr>
        <w:t>s</w:t>
      </w:r>
      <w:r w:rsidRPr="0006431E">
        <w:rPr>
          <w:b/>
        </w:rPr>
        <w:t>)</w:t>
      </w:r>
    </w:p>
    <w:p w14:paraId="37961EE0" w14:textId="77777777" w:rsidR="00183C9E" w:rsidRPr="0006431E" w:rsidRDefault="00183C9E" w:rsidP="00657B1A">
      <w:pPr>
        <w:pStyle w:val="ListParagraph"/>
      </w:pPr>
    </w:p>
    <w:p w14:paraId="60702606" w14:textId="4D111D77" w:rsidR="00294C8D" w:rsidRDefault="00294C8D" w:rsidP="00657B1A"/>
    <w:p w14:paraId="24A4391F" w14:textId="77777777" w:rsidR="009B2553" w:rsidRPr="0006431E" w:rsidRDefault="009B2553" w:rsidP="00657B1A"/>
    <w:sectPr w:rsidR="009B2553" w:rsidRPr="0006431E" w:rsidSect="00156D1E">
      <w:headerReference w:type="even" r:id="rId8"/>
      <w:headerReference w:type="default" r:id="rId9"/>
      <w:footerReference w:type="even" r:id="rId10"/>
      <w:footerReference w:type="default" r:id="rId11"/>
      <w:footnotePr>
        <w:pos w:val="sectEnd"/>
      </w:footnotePr>
      <w:endnotePr>
        <w:numFmt w:val="decimal"/>
        <w:numStart w:val="0"/>
      </w:endnotePr>
      <w:pgSz w:w="12240" w:h="15840"/>
      <w:pgMar w:top="720" w:right="810" w:bottom="720" w:left="108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1DA8F" w14:textId="77777777" w:rsidR="00487B70" w:rsidRDefault="00487B70" w:rsidP="00657B1A">
      <w:r>
        <w:separator/>
      </w:r>
    </w:p>
    <w:p w14:paraId="011A82C9" w14:textId="77777777" w:rsidR="00487B70" w:rsidRDefault="00487B70" w:rsidP="00657B1A"/>
  </w:endnote>
  <w:endnote w:type="continuationSeparator" w:id="0">
    <w:p w14:paraId="403FF15B" w14:textId="77777777" w:rsidR="00487B70" w:rsidRDefault="00487B70" w:rsidP="00657B1A">
      <w:r>
        <w:continuationSeparator/>
      </w:r>
    </w:p>
    <w:p w14:paraId="701B107D" w14:textId="77777777" w:rsidR="00487B70" w:rsidRDefault="00487B70" w:rsidP="0065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612C" w14:textId="77777777" w:rsidR="00156D1E" w:rsidRDefault="00156D1E" w:rsidP="00657B1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28A263" w14:textId="77777777" w:rsidR="00156D1E" w:rsidRDefault="00156D1E" w:rsidP="00657B1A">
    <w:pPr>
      <w:pStyle w:val="Footer"/>
    </w:pPr>
  </w:p>
  <w:p w14:paraId="5768E542" w14:textId="77777777" w:rsidR="00156D1E" w:rsidRDefault="00156D1E" w:rsidP="00657B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EDB2" w14:textId="13452E4F" w:rsidR="00156D1E" w:rsidRPr="00A85B09" w:rsidRDefault="000F6BD9" w:rsidP="000F6BD9">
    <w:pPr>
      <w:pStyle w:val="Footer"/>
      <w:pBdr>
        <w:top w:val="single" w:sz="4" w:space="1" w:color="auto"/>
      </w:pBdr>
      <w:tabs>
        <w:tab w:val="clear" w:pos="8640"/>
        <w:tab w:val="right" w:pos="9781"/>
      </w:tabs>
      <w:ind w:right="427"/>
      <w:rPr>
        <w:sz w:val="20"/>
        <w:szCs w:val="20"/>
      </w:rPr>
    </w:pPr>
    <w:r>
      <w:rPr>
        <w:rStyle w:val="PageNumber"/>
        <w:b/>
      </w:rPr>
      <w:t>DBS201 Midterm test 1 – Fall 2019</w:t>
    </w:r>
    <w:r w:rsidR="00156D1E">
      <w:rPr>
        <w:rStyle w:val="PageNumber"/>
        <w:b/>
      </w:rPr>
      <w:tab/>
    </w:r>
    <w:r w:rsidR="00156D1E">
      <w:rPr>
        <w:rStyle w:val="PageNumber"/>
        <w:b/>
      </w:rPr>
      <w:tab/>
    </w:r>
    <w:r>
      <w:rPr>
        <w:rStyle w:val="PageNumber"/>
        <w:b/>
      </w:rPr>
      <w:t xml:space="preserve">          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PAGE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156D1E" w:rsidRPr="00A85B09">
      <w:rPr>
        <w:rStyle w:val="PageNumber"/>
        <w:b/>
        <w:noProof/>
        <w:sz w:val="20"/>
        <w:szCs w:val="20"/>
      </w:rPr>
      <w:t>1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>/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NUMPAGES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156D1E" w:rsidRPr="00A85B09">
      <w:rPr>
        <w:rStyle w:val="PageNumber"/>
        <w:b/>
        <w:noProof/>
        <w:sz w:val="20"/>
        <w:szCs w:val="20"/>
      </w:rPr>
      <w:t>7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 xml:space="preserve"> pages</w:t>
    </w:r>
  </w:p>
  <w:p w14:paraId="5FFA7C0F" w14:textId="77777777" w:rsidR="00156D1E" w:rsidRPr="00A85B09" w:rsidRDefault="00156D1E" w:rsidP="00657B1A">
    <w:pPr>
      <w:pStyle w:val="Footer"/>
      <w:rPr>
        <w:sz w:val="20"/>
        <w:szCs w:val="20"/>
      </w:rPr>
    </w:pPr>
  </w:p>
  <w:p w14:paraId="455FBB20" w14:textId="77777777" w:rsidR="00156D1E" w:rsidRDefault="00156D1E" w:rsidP="00657B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ACE8E" w14:textId="77777777" w:rsidR="00487B70" w:rsidRDefault="00487B70" w:rsidP="00657B1A">
      <w:r>
        <w:separator/>
      </w:r>
    </w:p>
    <w:p w14:paraId="6AB2FAB8" w14:textId="77777777" w:rsidR="00487B70" w:rsidRDefault="00487B70" w:rsidP="00657B1A"/>
  </w:footnote>
  <w:footnote w:type="continuationSeparator" w:id="0">
    <w:p w14:paraId="6C717DA5" w14:textId="77777777" w:rsidR="00487B70" w:rsidRDefault="00487B70" w:rsidP="00657B1A">
      <w:r>
        <w:continuationSeparator/>
      </w:r>
    </w:p>
    <w:p w14:paraId="58EE01B9" w14:textId="77777777" w:rsidR="00487B70" w:rsidRDefault="00487B70" w:rsidP="00657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F5C34" w14:textId="77777777" w:rsidR="00156D1E" w:rsidRDefault="00156D1E" w:rsidP="00657B1A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410257" w14:textId="77777777" w:rsidR="00156D1E" w:rsidRDefault="00156D1E" w:rsidP="00657B1A">
    <w:pPr>
      <w:pStyle w:val="Header"/>
    </w:pPr>
  </w:p>
  <w:p w14:paraId="7D124C0C" w14:textId="77777777" w:rsidR="00156D1E" w:rsidRDefault="00156D1E" w:rsidP="00657B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A53D8" w14:textId="77777777" w:rsidR="00156D1E" w:rsidRDefault="00156D1E" w:rsidP="00657B1A">
    <w:pPr>
      <w:pStyle w:val="Header"/>
    </w:pPr>
  </w:p>
  <w:p w14:paraId="7A896ACE" w14:textId="77777777" w:rsidR="00156D1E" w:rsidRDefault="00156D1E" w:rsidP="00657B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3F2"/>
    <w:multiLevelType w:val="hybridMultilevel"/>
    <w:tmpl w:val="5148ABC6"/>
    <w:lvl w:ilvl="0" w:tplc="688AE25E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color w:val="2F3239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AB2"/>
    <w:multiLevelType w:val="hybridMultilevel"/>
    <w:tmpl w:val="3D460F22"/>
    <w:lvl w:ilvl="0" w:tplc="05C6FA5E">
      <w:start w:val="1"/>
      <w:numFmt w:val="lowerLetter"/>
      <w:pStyle w:val="Options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63D0D"/>
    <w:multiLevelType w:val="hybridMultilevel"/>
    <w:tmpl w:val="C30E82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int MacDonald">
    <w15:presenceInfo w15:providerId="Windows Live" w15:userId="4844a3d1f3382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48"/>
    <w:rsid w:val="00001A1F"/>
    <w:rsid w:val="00004A51"/>
    <w:rsid w:val="000338ED"/>
    <w:rsid w:val="000458BF"/>
    <w:rsid w:val="0006431E"/>
    <w:rsid w:val="00071901"/>
    <w:rsid w:val="00084686"/>
    <w:rsid w:val="00086F96"/>
    <w:rsid w:val="0009219B"/>
    <w:rsid w:val="00093902"/>
    <w:rsid w:val="000C1EA5"/>
    <w:rsid w:val="000D6846"/>
    <w:rsid w:val="000E482A"/>
    <w:rsid w:val="000E5424"/>
    <w:rsid w:val="000E6E3D"/>
    <w:rsid w:val="000F42F1"/>
    <w:rsid w:val="000F6BD9"/>
    <w:rsid w:val="00103057"/>
    <w:rsid w:val="001032D4"/>
    <w:rsid w:val="00111F68"/>
    <w:rsid w:val="00133194"/>
    <w:rsid w:val="00144287"/>
    <w:rsid w:val="00144F48"/>
    <w:rsid w:val="00156D1E"/>
    <w:rsid w:val="00183C9E"/>
    <w:rsid w:val="00190FCE"/>
    <w:rsid w:val="001918F5"/>
    <w:rsid w:val="001930BE"/>
    <w:rsid w:val="001A1D68"/>
    <w:rsid w:val="001A649B"/>
    <w:rsid w:val="001E3D53"/>
    <w:rsid w:val="001E5FC0"/>
    <w:rsid w:val="001F3F3A"/>
    <w:rsid w:val="0022732D"/>
    <w:rsid w:val="002326F1"/>
    <w:rsid w:val="002333D7"/>
    <w:rsid w:val="00246456"/>
    <w:rsid w:val="002732B3"/>
    <w:rsid w:val="00274935"/>
    <w:rsid w:val="002839E6"/>
    <w:rsid w:val="00294C8D"/>
    <w:rsid w:val="002A0D5B"/>
    <w:rsid w:val="002A3E21"/>
    <w:rsid w:val="002B7E86"/>
    <w:rsid w:val="002E0101"/>
    <w:rsid w:val="003018CB"/>
    <w:rsid w:val="00311E5A"/>
    <w:rsid w:val="0033467E"/>
    <w:rsid w:val="00351385"/>
    <w:rsid w:val="00360579"/>
    <w:rsid w:val="00397435"/>
    <w:rsid w:val="003B133C"/>
    <w:rsid w:val="003B2F99"/>
    <w:rsid w:val="003B7899"/>
    <w:rsid w:val="003C6B4F"/>
    <w:rsid w:val="003F2A37"/>
    <w:rsid w:val="003F500B"/>
    <w:rsid w:val="00413941"/>
    <w:rsid w:val="0042596A"/>
    <w:rsid w:val="00426F82"/>
    <w:rsid w:val="00454D1E"/>
    <w:rsid w:val="00463448"/>
    <w:rsid w:val="00476D29"/>
    <w:rsid w:val="00485169"/>
    <w:rsid w:val="004863AE"/>
    <w:rsid w:val="00487B70"/>
    <w:rsid w:val="00491A44"/>
    <w:rsid w:val="00495279"/>
    <w:rsid w:val="00497A7B"/>
    <w:rsid w:val="004A2A32"/>
    <w:rsid w:val="005130BB"/>
    <w:rsid w:val="005336B5"/>
    <w:rsid w:val="005630BD"/>
    <w:rsid w:val="005840F7"/>
    <w:rsid w:val="00586CD8"/>
    <w:rsid w:val="005C75B2"/>
    <w:rsid w:val="005D2613"/>
    <w:rsid w:val="005D3DB0"/>
    <w:rsid w:val="005E1E35"/>
    <w:rsid w:val="005F75A3"/>
    <w:rsid w:val="00616064"/>
    <w:rsid w:val="00657B1A"/>
    <w:rsid w:val="0066610C"/>
    <w:rsid w:val="00672B55"/>
    <w:rsid w:val="006748F9"/>
    <w:rsid w:val="00695842"/>
    <w:rsid w:val="006B69AA"/>
    <w:rsid w:val="006C12D8"/>
    <w:rsid w:val="006C5D3A"/>
    <w:rsid w:val="006C77EC"/>
    <w:rsid w:val="006D0F57"/>
    <w:rsid w:val="006D60E7"/>
    <w:rsid w:val="006E2D1A"/>
    <w:rsid w:val="006F049F"/>
    <w:rsid w:val="007035ED"/>
    <w:rsid w:val="00717729"/>
    <w:rsid w:val="007628FA"/>
    <w:rsid w:val="007639A2"/>
    <w:rsid w:val="007712AF"/>
    <w:rsid w:val="00782984"/>
    <w:rsid w:val="00787F4E"/>
    <w:rsid w:val="007A7BB5"/>
    <w:rsid w:val="007B0096"/>
    <w:rsid w:val="007B202A"/>
    <w:rsid w:val="007C4764"/>
    <w:rsid w:val="007E1B6A"/>
    <w:rsid w:val="007F17EB"/>
    <w:rsid w:val="007F22BF"/>
    <w:rsid w:val="00803841"/>
    <w:rsid w:val="00805252"/>
    <w:rsid w:val="00820DDC"/>
    <w:rsid w:val="00834BAD"/>
    <w:rsid w:val="00835C97"/>
    <w:rsid w:val="00837A6D"/>
    <w:rsid w:val="00853CE6"/>
    <w:rsid w:val="008549A1"/>
    <w:rsid w:val="008845D6"/>
    <w:rsid w:val="00891F1E"/>
    <w:rsid w:val="0089582B"/>
    <w:rsid w:val="008B1011"/>
    <w:rsid w:val="008C36A4"/>
    <w:rsid w:val="008E1AB6"/>
    <w:rsid w:val="00912B21"/>
    <w:rsid w:val="00916CE8"/>
    <w:rsid w:val="00931916"/>
    <w:rsid w:val="00941BA6"/>
    <w:rsid w:val="009449FE"/>
    <w:rsid w:val="009506DF"/>
    <w:rsid w:val="00976CD5"/>
    <w:rsid w:val="009A0761"/>
    <w:rsid w:val="009A3312"/>
    <w:rsid w:val="009B2553"/>
    <w:rsid w:val="009C0D65"/>
    <w:rsid w:val="009C5E05"/>
    <w:rsid w:val="009F5BDD"/>
    <w:rsid w:val="00A061F5"/>
    <w:rsid w:val="00A12B60"/>
    <w:rsid w:val="00A2355D"/>
    <w:rsid w:val="00A313A7"/>
    <w:rsid w:val="00A33855"/>
    <w:rsid w:val="00A369A3"/>
    <w:rsid w:val="00A4494E"/>
    <w:rsid w:val="00A47584"/>
    <w:rsid w:val="00A47A27"/>
    <w:rsid w:val="00A64F67"/>
    <w:rsid w:val="00A85B09"/>
    <w:rsid w:val="00A87259"/>
    <w:rsid w:val="00A87B00"/>
    <w:rsid w:val="00A87D8A"/>
    <w:rsid w:val="00B036CB"/>
    <w:rsid w:val="00B03EE9"/>
    <w:rsid w:val="00B203D6"/>
    <w:rsid w:val="00B33155"/>
    <w:rsid w:val="00B47C92"/>
    <w:rsid w:val="00B551E7"/>
    <w:rsid w:val="00B64434"/>
    <w:rsid w:val="00B66615"/>
    <w:rsid w:val="00BB6C89"/>
    <w:rsid w:val="00BE13D3"/>
    <w:rsid w:val="00BE7942"/>
    <w:rsid w:val="00BF1029"/>
    <w:rsid w:val="00BF60CD"/>
    <w:rsid w:val="00C13FA8"/>
    <w:rsid w:val="00C33DCC"/>
    <w:rsid w:val="00C352E6"/>
    <w:rsid w:val="00C45922"/>
    <w:rsid w:val="00C52B2D"/>
    <w:rsid w:val="00C544B6"/>
    <w:rsid w:val="00C752BC"/>
    <w:rsid w:val="00C81901"/>
    <w:rsid w:val="00C833F6"/>
    <w:rsid w:val="00C94EF0"/>
    <w:rsid w:val="00CB566A"/>
    <w:rsid w:val="00CC070B"/>
    <w:rsid w:val="00D157CA"/>
    <w:rsid w:val="00D22ADC"/>
    <w:rsid w:val="00D31DA5"/>
    <w:rsid w:val="00D370B4"/>
    <w:rsid w:val="00D414E9"/>
    <w:rsid w:val="00D461E7"/>
    <w:rsid w:val="00D8694A"/>
    <w:rsid w:val="00D876A8"/>
    <w:rsid w:val="00D92C45"/>
    <w:rsid w:val="00DA18E9"/>
    <w:rsid w:val="00DA600F"/>
    <w:rsid w:val="00DC7F96"/>
    <w:rsid w:val="00DD0A58"/>
    <w:rsid w:val="00DF3C48"/>
    <w:rsid w:val="00E0054C"/>
    <w:rsid w:val="00E02AB1"/>
    <w:rsid w:val="00E54766"/>
    <w:rsid w:val="00E83F5F"/>
    <w:rsid w:val="00E92BD4"/>
    <w:rsid w:val="00EB6295"/>
    <w:rsid w:val="00ED4D0A"/>
    <w:rsid w:val="00ED4F97"/>
    <w:rsid w:val="00EF7B2B"/>
    <w:rsid w:val="00F25F07"/>
    <w:rsid w:val="00F4183F"/>
    <w:rsid w:val="00F60965"/>
    <w:rsid w:val="00F849A9"/>
    <w:rsid w:val="00F914E5"/>
    <w:rsid w:val="00FA156B"/>
    <w:rsid w:val="00FA401C"/>
    <w:rsid w:val="00FC3498"/>
    <w:rsid w:val="00FD2837"/>
    <w:rsid w:val="00FE6A32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808E"/>
  <w15:docId w15:val="{AFFA4D2E-7A98-4612-9671-CA922D21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B1A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D53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FF0000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CB"/>
    <w:pPr>
      <w:keepNext/>
      <w:keepLines/>
      <w:pBdr>
        <w:top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3C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F3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F3C48"/>
  </w:style>
  <w:style w:type="paragraph" w:styleId="Title">
    <w:name w:val="Title"/>
    <w:basedOn w:val="Normal"/>
    <w:link w:val="TitleChar"/>
    <w:qFormat/>
    <w:rsid w:val="00DF3C48"/>
    <w:pPr>
      <w:jc w:val="center"/>
    </w:pPr>
    <w:rPr>
      <w:sz w:val="24"/>
      <w:lang w:val="en-CA" w:eastAsia="x-none"/>
    </w:rPr>
  </w:style>
  <w:style w:type="character" w:customStyle="1" w:styleId="TitleChar">
    <w:name w:val="Title Char"/>
    <w:basedOn w:val="DefaultParagraphFont"/>
    <w:link w:val="Title"/>
    <w:rsid w:val="00DF3C48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DF3C4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27"/>
    <w:rPr>
      <w:rFonts w:ascii="Tahoma" w:eastAsia="Times New Roman" w:hAnsi="Tahoma" w:cs="Tahoma"/>
      <w:sz w:val="16"/>
      <w:szCs w:val="16"/>
      <w:lang w:val="en-US"/>
    </w:rPr>
  </w:style>
  <w:style w:type="paragraph" w:customStyle="1" w:styleId="eoc-bl-listitem-2">
    <w:name w:val="eoc-bl-listitem-2"/>
    <w:basedOn w:val="Normal"/>
    <w:rsid w:val="00A2355D"/>
    <w:pPr>
      <w:spacing w:before="120" w:line="360" w:lineRule="auto"/>
      <w:ind w:left="360"/>
    </w:pPr>
    <w:rPr>
      <w:kern w:val="16"/>
      <w:sz w:val="24"/>
      <w:szCs w:val="24"/>
    </w:rPr>
  </w:style>
  <w:style w:type="table" w:styleId="TableGrid">
    <w:name w:val="Table Grid"/>
    <w:basedOn w:val="TableNormal"/>
    <w:uiPriority w:val="39"/>
    <w:rsid w:val="00B203D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41BA6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133194"/>
    <w:pPr>
      <w:numPr>
        <w:numId w:val="3"/>
      </w:numPr>
      <w:spacing w:after="120"/>
    </w:pPr>
    <w:rPr>
      <w:color w:val="2F3239"/>
    </w:rPr>
  </w:style>
  <w:style w:type="paragraph" w:customStyle="1" w:styleId="Options">
    <w:name w:val="Options"/>
    <w:basedOn w:val="NormalWeb"/>
    <w:link w:val="OptionsChar"/>
    <w:qFormat/>
    <w:rsid w:val="00133194"/>
    <w:pPr>
      <w:numPr>
        <w:numId w:val="2"/>
      </w:numPr>
      <w:shd w:val="clear" w:color="auto" w:fill="FFFFFF"/>
      <w:spacing w:before="0" w:beforeAutospacing="0" w:after="120" w:afterAutospacing="0"/>
      <w:textAlignment w:val="baseline"/>
    </w:pPr>
    <w:rPr>
      <w:color w:val="2F3239"/>
      <w:sz w:val="22"/>
      <w:szCs w:val="22"/>
    </w:rPr>
  </w:style>
  <w:style w:type="character" w:customStyle="1" w:styleId="QuestionChar">
    <w:name w:val="Question Char"/>
    <w:basedOn w:val="DefaultParagraphFont"/>
    <w:link w:val="Question"/>
    <w:rsid w:val="00133194"/>
    <w:rPr>
      <w:rFonts w:ascii="Arial" w:eastAsia="Times New Roman" w:hAnsi="Arial" w:cs="Arial"/>
      <w:color w:val="2F3239"/>
      <w:lang w:val="en-US"/>
    </w:rPr>
  </w:style>
  <w:style w:type="paragraph" w:customStyle="1" w:styleId="Code">
    <w:name w:val="Code"/>
    <w:basedOn w:val="Normal"/>
    <w:link w:val="CodeChar"/>
    <w:qFormat/>
    <w:rsid w:val="00D31DA5"/>
    <w:pPr>
      <w:shd w:val="clear" w:color="auto" w:fill="FFFFFF"/>
    </w:pPr>
    <w:rPr>
      <w:rFonts w:ascii="Courier New" w:hAnsi="Courier New" w:cs="Courier New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032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ptionsChar">
    <w:name w:val="Options Char"/>
    <w:basedOn w:val="NormalWebChar"/>
    <w:link w:val="Options"/>
    <w:rsid w:val="00133194"/>
    <w:rPr>
      <w:rFonts w:ascii="Arial" w:eastAsia="Times New Roman" w:hAnsi="Arial" w:cs="Arial"/>
      <w:color w:val="2F3239"/>
      <w:sz w:val="24"/>
      <w:szCs w:val="24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D31DA5"/>
    <w:rPr>
      <w:rFonts w:ascii="Courier New" w:eastAsia="Times New Roman" w:hAnsi="Courier New" w:cs="Courier New"/>
      <w:sz w:val="24"/>
      <w:szCs w:val="24"/>
      <w:shd w:val="clear" w:color="auto" w:fill="FFFFF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76D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D53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6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OptionsCode">
    <w:name w:val="Options Code"/>
    <w:basedOn w:val="Options"/>
    <w:link w:val="OptionsCodeChar"/>
    <w:qFormat/>
    <w:rsid w:val="00133194"/>
    <w:rPr>
      <w:rFonts w:ascii="Courier New" w:hAnsi="Courier New" w:cs="Courier New"/>
    </w:rPr>
  </w:style>
  <w:style w:type="table" w:styleId="GridTable4-Accent3">
    <w:name w:val="Grid Table 4 Accent 3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OptionsCodeChar">
    <w:name w:val="Options Code Char"/>
    <w:basedOn w:val="OptionsChar"/>
    <w:link w:val="OptionsCode"/>
    <w:rsid w:val="00133194"/>
    <w:rPr>
      <w:rFonts w:ascii="Courier New" w:eastAsia="Times New Roman" w:hAnsi="Courier New" w:cs="Courier New"/>
      <w:color w:val="2F3239"/>
      <w:sz w:val="24"/>
      <w:szCs w:val="24"/>
      <w:shd w:val="clear" w:color="auto" w:fill="FFFFFF"/>
      <w:lang w:val="en-US"/>
    </w:rPr>
  </w:style>
  <w:style w:type="table" w:styleId="GridTable4">
    <w:name w:val="Grid Table 4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657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673B-B32E-4C01-BC52-7C1C7440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daoud.mariam@gmail.com</dc:creator>
  <cp:keywords/>
  <dc:description/>
  <cp:lastModifiedBy>Let's Play</cp:lastModifiedBy>
  <cp:revision>6</cp:revision>
  <cp:lastPrinted>2019-10-15T15:50:00Z</cp:lastPrinted>
  <dcterms:created xsi:type="dcterms:W3CDTF">2019-10-28T15:14:00Z</dcterms:created>
  <dcterms:modified xsi:type="dcterms:W3CDTF">2019-10-28T17:15:00Z</dcterms:modified>
</cp:coreProperties>
</file>